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36B73" w14:textId="77777777" w:rsidR="00FC4F85" w:rsidRDefault="00000000">
      <w:r>
        <w:rPr>
          <w:b/>
          <w:bCs/>
        </w:rPr>
        <w:t>Title:</w:t>
      </w:r>
      <w:r>
        <w:t xml:space="preserve"> Drought response is not a species trait: tropical tree drought sensitivity is shaped by drought characteristics, species adaptations, and individual microenvironments</w:t>
      </w:r>
    </w:p>
    <w:p w14:paraId="677DFBCF" w14:textId="77777777" w:rsidR="00FC4F85" w:rsidRDefault="00000000">
      <w:r>
        <w:rPr>
          <w:b/>
          <w:bCs/>
        </w:rPr>
        <w:t>Authors</w:t>
      </w:r>
    </w:p>
    <w:p w14:paraId="673216A7" w14:textId="77777777" w:rsidR="00FC4F85" w:rsidRDefault="00000000">
      <w:r>
        <w:t>Krishna Anujan</w:t>
      </w:r>
      <w:r>
        <w:rPr>
          <w:vertAlign w:val="superscript"/>
        </w:rPr>
        <w:t>1,2</w:t>
      </w:r>
      <w:r>
        <w:t>* ORCiD: 0000-0003-3604-5895</w:t>
      </w:r>
      <w:r>
        <w:br/>
        <w:t>Sean M. McMahon</w:t>
      </w:r>
      <w:r>
        <w:rPr>
          <w:vertAlign w:val="superscript"/>
        </w:rPr>
        <w:t>2,3</w:t>
      </w:r>
      <w:r>
        <w:t xml:space="preserve"> ORCiD: 0000-0001-8302-6908</w:t>
      </w:r>
      <w:r>
        <w:br/>
        <w:t>Sarayudh Bunyavejchewin</w:t>
      </w:r>
      <w:r>
        <w:rPr>
          <w:vertAlign w:val="superscript"/>
        </w:rPr>
        <w:t>4</w:t>
      </w:r>
      <w:r>
        <w:t xml:space="preserve"> ORCiD: 0000-0002-1976-5041</w:t>
      </w:r>
      <w:r>
        <w:br/>
        <w:t>Stuart J. Davies</w:t>
      </w:r>
      <w:r>
        <w:rPr>
          <w:vertAlign w:val="superscript"/>
        </w:rPr>
        <w:t>3</w:t>
      </w:r>
      <w:r>
        <w:t xml:space="preserve"> ORCiD: 0000-0002-8596-7522</w:t>
      </w:r>
      <w:r>
        <w:br/>
        <w:t>Helene C. Muller-Landau</w:t>
      </w:r>
      <w:r>
        <w:rPr>
          <w:vertAlign w:val="superscript"/>
        </w:rPr>
        <w:t>3</w:t>
      </w:r>
      <w:r>
        <w:t xml:space="preserve"> ORCiD : 0000-0002-3526-9021</w:t>
      </w:r>
      <w:r>
        <w:br/>
        <w:t>Nantachai Pongpattananurak</w:t>
      </w:r>
      <w:r>
        <w:rPr>
          <w:vertAlign w:val="superscript"/>
        </w:rPr>
        <w:t>4,5</w:t>
      </w:r>
      <w:r>
        <w:t xml:space="preserve"> ORCiD: 0000-0001-8687-6182</w:t>
      </w:r>
      <w:r>
        <w:br/>
        <w:t>Kristina J. Anderson-Teixeira</w:t>
      </w:r>
      <w:r>
        <w:rPr>
          <w:vertAlign w:val="superscript"/>
        </w:rPr>
        <w:t>1,3</w:t>
      </w:r>
      <w:r>
        <w:t xml:space="preserve"> ORCiD: 0000-0001-8461-9713</w:t>
      </w:r>
    </w:p>
    <w:p w14:paraId="079BF870" w14:textId="77777777" w:rsidR="00FC4F85" w:rsidRDefault="00000000">
      <w:r>
        <w:rPr>
          <w:b/>
          <w:bCs/>
        </w:rPr>
        <w:t>Affiliations:</w:t>
      </w:r>
    </w:p>
    <w:p w14:paraId="05968628" w14:textId="77777777" w:rsidR="00FC4F85" w:rsidRDefault="00000000">
      <w:r>
        <w:rPr>
          <w:vertAlign w:val="superscript"/>
        </w:rPr>
        <w:t>1</w:t>
      </w:r>
      <w:r>
        <w:t>Smithsonian’s National Zoo and Conservation Biology Institute, Front Royal, VA, USA</w:t>
      </w:r>
      <w:r>
        <w:br/>
      </w:r>
      <w:r>
        <w:rPr>
          <w:vertAlign w:val="superscript"/>
        </w:rPr>
        <w:t>2</w:t>
      </w:r>
      <w:r>
        <w:t>Smithsonian Environmental Research Centre, Edgewater, MD, USA</w:t>
      </w:r>
      <w:r>
        <w:br/>
      </w:r>
      <w:r>
        <w:rPr>
          <w:vertAlign w:val="superscript"/>
        </w:rPr>
        <w:t>3</w:t>
      </w:r>
      <w:r>
        <w:t>Smithsonian Tropical Research Institute, Panama</w:t>
      </w:r>
      <w:r>
        <w:br/>
      </w:r>
      <w:r>
        <w:rPr>
          <w:vertAlign w:val="superscript"/>
        </w:rPr>
        <w:t>4</w:t>
      </w:r>
      <w:r>
        <w:t>Thai Long-Term Forest Ecological Research, Kasetsart University, Bangkok, Thailand</w:t>
      </w:r>
      <w:r>
        <w:br/>
      </w:r>
      <w:r>
        <w:rPr>
          <w:vertAlign w:val="superscript"/>
        </w:rPr>
        <w:t>5</w:t>
      </w:r>
      <w:r>
        <w:t>Department of Forest Biology, Faculty of Forestry, Kasetsart University, Bangkok 10900, Thailand</w:t>
      </w:r>
    </w:p>
    <w:p w14:paraId="7AA5591C" w14:textId="77777777" w:rsidR="00FC4F85" w:rsidRDefault="00000000">
      <w:r>
        <w:t>*=corresponding author</w:t>
      </w:r>
    </w:p>
    <w:p w14:paraId="34588A4C" w14:textId="77777777" w:rsidR="00FC4F85" w:rsidRDefault="00000000">
      <w:r>
        <w:rPr>
          <w:b/>
          <w:bCs/>
        </w:rPr>
        <w:t>Running title:</w:t>
      </w:r>
    </w:p>
    <w:p w14:paraId="43BE5AA7" w14:textId="77777777" w:rsidR="00FC4F85" w:rsidRDefault="00000000">
      <w:r>
        <w:rPr>
          <w:b/>
          <w:bCs/>
        </w:rPr>
        <w:t>Article Type:</w:t>
      </w:r>
      <w:r>
        <w:t xml:space="preserve"> Letter</w:t>
      </w:r>
    </w:p>
    <w:p w14:paraId="78A898B9" w14:textId="77777777" w:rsidR="00FC4F85" w:rsidRDefault="00000000">
      <w:r>
        <w:rPr>
          <w:b/>
          <w:bCs/>
        </w:rPr>
        <w:t>Number of Words in Abstract:</w:t>
      </w:r>
      <w:r>
        <w:t xml:space="preserve"> 146</w:t>
      </w:r>
      <w:r>
        <w:br/>
      </w:r>
      <w:r>
        <w:rPr>
          <w:b/>
          <w:bCs/>
        </w:rPr>
        <w:t>Number of Words in Main Text:</w:t>
      </w:r>
      <w:r>
        <w:t xml:space="preserve"> 5054</w:t>
      </w:r>
      <w:r>
        <w:br/>
      </w:r>
      <w:r>
        <w:rPr>
          <w:b/>
          <w:bCs/>
        </w:rPr>
        <w:t>Number of References:</w:t>
      </w:r>
      <w:r>
        <w:t xml:space="preserve"> 58</w:t>
      </w:r>
      <w:r>
        <w:br/>
      </w:r>
      <w:r>
        <w:rPr>
          <w:b/>
          <w:bCs/>
        </w:rPr>
        <w:t>Number of Figures:</w:t>
      </w:r>
      <w:r>
        <w:t xml:space="preserve"> 5</w:t>
      </w:r>
      <w:r>
        <w:br/>
      </w:r>
      <w:r>
        <w:rPr>
          <w:b/>
          <w:bCs/>
        </w:rPr>
        <w:t>Number of Tables:</w:t>
      </w:r>
      <w:r>
        <w:t xml:space="preserve"> 1</w:t>
      </w:r>
      <w:r>
        <w:br/>
      </w:r>
      <w:r>
        <w:rPr>
          <w:b/>
          <w:bCs/>
        </w:rPr>
        <w:t>Number of Text boxes:</w:t>
      </w:r>
      <w:r>
        <w:t xml:space="preserve"> 0</w:t>
      </w:r>
    </w:p>
    <w:p w14:paraId="76F7EC29" w14:textId="77777777" w:rsidR="00FC4F85" w:rsidRDefault="00000000">
      <w:r>
        <w:rPr>
          <w:b/>
          <w:bCs/>
        </w:rPr>
        <w:t>Corresponding author address:</w:t>
      </w:r>
      <w:r>
        <w:br/>
        <w:t>Krishna Anujan, ForestGEO Ecosystems and Climate Lab,</w:t>
      </w:r>
      <w:r>
        <w:br/>
        <w:t>Smithsonian’s National Zoo and Conservation Biology Institute,</w:t>
      </w:r>
      <w:r>
        <w:br/>
        <w:t>Front Royal, VA 22630</w:t>
      </w:r>
      <w:r>
        <w:br/>
        <w:t>USA</w:t>
      </w:r>
      <w:r>
        <w:br/>
        <w:t>Phone: +1 (202) 633-1836</w:t>
      </w:r>
      <w:r>
        <w:br/>
        <w:t xml:space="preserve">Email: </w:t>
      </w:r>
      <w:hyperlink r:id="rId7">
        <w:r>
          <w:t>anujank@si.edu</w:t>
        </w:r>
      </w:hyperlink>
    </w:p>
    <w:p w14:paraId="202BE3F2" w14:textId="77777777" w:rsidR="00FC4F85" w:rsidRDefault="00000000">
      <w:pPr>
        <w:pStyle w:val="Heading1"/>
      </w:pPr>
      <w:bookmarkStart w:id="0" w:name="keywords"/>
      <w:r>
        <w:t>Keywords</w:t>
      </w:r>
    </w:p>
    <w:p w14:paraId="4ED488EA" w14:textId="77777777" w:rsidR="00FC4F85" w:rsidRDefault="00000000">
      <w:r>
        <w:t>drought response, tree growth, tropical forest, microenvironment buffering, deciduousness</w:t>
      </w:r>
    </w:p>
    <w:p w14:paraId="4A955638" w14:textId="77777777" w:rsidR="00FC4F85" w:rsidRDefault="00000000">
      <w:pPr>
        <w:pStyle w:val="Heading1"/>
      </w:pPr>
      <w:bookmarkStart w:id="1" w:name="statement-of-authorship"/>
      <w:bookmarkEnd w:id="0"/>
      <w:r>
        <w:t>Statement of Authorship</w:t>
      </w:r>
    </w:p>
    <w:p w14:paraId="5E197AAF" w14:textId="77777777" w:rsidR="00FC4F85" w:rsidRDefault="00000000">
      <w:r>
        <w:t>KA, SMM, SJD and KAT conceptualised the analysis. SB, SJD and NP have been leading long-term data collection at HKK, while HCM led the development of the dendrometer band protocol. KA cleaned the data and conducted formal analysis with support from SMM, SJD, HCM and KAT. KA wrote the original draft of the manuscript with support from KAT and SMM. All authors contributed to revision, review and editing of the manuscript.</w:t>
      </w:r>
    </w:p>
    <w:p w14:paraId="12846B56" w14:textId="77777777" w:rsidR="00FC4F85" w:rsidRDefault="00000000">
      <w:pPr>
        <w:pStyle w:val="Heading1"/>
      </w:pPr>
      <w:bookmarkStart w:id="2" w:name="data-accessibility-statement"/>
      <w:bookmarkEnd w:id="1"/>
      <w:r>
        <w:t>Data Accessibility Statement</w:t>
      </w:r>
    </w:p>
    <w:p w14:paraId="774983CF" w14:textId="77777777" w:rsidR="003335D5" w:rsidRDefault="00000000">
      <w:pPr>
        <w:rPr>
          <w:del w:id="3" w:author="Author" w:date="2025-11-01T03:20:00Z" w16du:dateUtc="2025-11-01T07:20:00Z"/>
        </w:rPr>
      </w:pPr>
      <w:del w:id="4" w:author="Author" w:date="2025-11-01T03:20:00Z" w16du:dateUtc="2025-11-01T07:20:00Z">
        <w:r>
          <w:delText xml:space="preserve">This manuscript does not use novel code. The dendrometer band data used for this manuscript is archived in the ForestGEO data repository and will be made available upon request. The climate data used in this work are publicly available. The code used to analyse the data is archived in Zenodo with </w:delText>
        </w:r>
        <w:r>
          <w:fldChar w:fldCharType="begin"/>
        </w:r>
        <w:r>
          <w:delInstrText>HYPERLINK "doi:10.5281/zenodo.15777974" \h</w:delInstrText>
        </w:r>
        <w:r>
          <w:fldChar w:fldCharType="separate"/>
        </w:r>
        <w:r>
          <w:delText>doi:10.5281/zenodo.15777974</w:delText>
        </w:r>
        <w:r>
          <w:fldChar w:fldCharType="end"/>
        </w:r>
        <w:r>
          <w:delText>.</w:delText>
        </w:r>
      </w:del>
    </w:p>
    <w:p w14:paraId="7D167AF6" w14:textId="77777777" w:rsidR="00FC4F85" w:rsidRDefault="00000000">
      <w:pPr>
        <w:rPr>
          <w:ins w:id="5" w:author="Author" w:date="2025-11-01T03:20:00Z" w16du:dateUtc="2025-11-01T07:20:00Z"/>
        </w:rPr>
      </w:pPr>
      <w:ins w:id="6" w:author="Author" w:date="2025-11-01T03:20:00Z" w16du:dateUtc="2025-11-01T07:20:00Z">
        <w:r>
          <w:t xml:space="preserve">Data and code required to reproduce the results and figures are archived in </w:t>
        </w:r>
        <w:proofErr w:type="spellStart"/>
        <w:r>
          <w:t>Zenodo</w:t>
        </w:r>
        <w:proofErr w:type="spellEnd"/>
        <w:r>
          <w:t xml:space="preserve"> with </w:t>
        </w:r>
        <w:r>
          <w:fldChar w:fldCharType="begin"/>
        </w:r>
        <w:r>
          <w:instrText>HYPERLINK "https://zenodo.org/records/15777975" \h</w:instrText>
        </w:r>
        <w:r>
          <w:fldChar w:fldCharType="separate"/>
        </w:r>
        <w:r>
          <w:t>doi:10.5281/zenodo.15777974</w:t>
        </w:r>
        <w:r>
          <w:fldChar w:fldCharType="end"/>
        </w:r>
        <w:r>
          <w:t>.</w:t>
        </w:r>
      </w:ins>
    </w:p>
    <w:p w14:paraId="62781C76" w14:textId="77777777" w:rsidR="00FC4F85" w:rsidRDefault="00000000">
      <w:pPr>
        <w:pStyle w:val="Heading1"/>
      </w:pPr>
      <w:bookmarkStart w:id="7" w:name="conflict-of-interest"/>
      <w:bookmarkEnd w:id="2"/>
      <w:r>
        <w:t>Conflict of Interest</w:t>
      </w:r>
    </w:p>
    <w:p w14:paraId="34E8C6B1" w14:textId="77777777" w:rsidR="00FC4F85" w:rsidRDefault="00000000">
      <w:r>
        <w:t>The authors declare no conflict of interest.</w:t>
      </w:r>
    </w:p>
    <w:p w14:paraId="611B3663" w14:textId="77777777" w:rsidR="00FC4F85" w:rsidRDefault="00000000">
      <w:r>
        <w:br w:type="page"/>
      </w:r>
    </w:p>
    <w:p w14:paraId="6C0255BE" w14:textId="77777777" w:rsidR="00FC4F85" w:rsidRDefault="00000000">
      <w:pPr>
        <w:pStyle w:val="Heading1"/>
      </w:pPr>
      <w:bookmarkStart w:id="8" w:name="abstract"/>
      <w:bookmarkEnd w:id="7"/>
      <w:r>
        <w:t>Abstract</w:t>
      </w:r>
    </w:p>
    <w:p w14:paraId="30A05BCD" w14:textId="77777777" w:rsidR="00FC4F85" w:rsidRDefault="00000000">
      <w:r>
        <w:t>Increased frequency and severity of droughts threatens forest health worldwide. Tree species-specific adaptations – e.g., dry-season deciduousness in tropical seasonal forests – and individual traits – e.g., size, crown position – shape drought resistance, but such resistance may be variable across species, microenvironments, and drought events. Here, we assess growth responses of 1820 trees across 30 species to three climatically distinct droughts in a seasonally dry tropical forest in Western Thailand. Species and individuals exhibited a wide range of growth responses within each drought, and differences in response intensity and affect among the drought events. Deciduous and evergreen species were more sensitive to wet- and dry-season drought respectively. While individuals with more exposed crowns tended to grow less in all droughts, stem diameter and topographic wetness had variable effects.  Heterogeneous drought responses of species and individuals indicate potential biological insurance effects in diverse forests in the face of increased drought.</w:t>
      </w:r>
    </w:p>
    <w:p w14:paraId="12EE9208" w14:textId="77777777" w:rsidR="00FC4F85" w:rsidRDefault="00000000">
      <w:r>
        <w:br w:type="page"/>
      </w:r>
    </w:p>
    <w:p w14:paraId="6564E61D" w14:textId="77777777" w:rsidR="00FC4F85" w:rsidRDefault="00000000">
      <w:pPr>
        <w:pStyle w:val="Heading1"/>
      </w:pPr>
      <w:bookmarkStart w:id="9" w:name="introduction"/>
      <w:bookmarkEnd w:id="8"/>
      <w:r>
        <w:t>Introduction</w:t>
      </w:r>
    </w:p>
    <w:p w14:paraId="6ADCE2FD" w14:textId="77777777" w:rsidR="00FC4F85" w:rsidRDefault="00000000">
      <w:r>
        <w:t xml:space="preserve">Intense droughts are becoming more frequent globally (IPCC 2023), affecting the demography, diversity, and carbon (C) cycling of forests. However, drought impacts on tree woody growth and ecosystem C sequestration remain difficult to predict (Evans </w:t>
      </w:r>
      <w:r>
        <w:rPr>
          <w:i/>
          <w:iCs/>
        </w:rPr>
        <w:t>et al.</w:t>
      </w:r>
      <w:r>
        <w:t xml:space="preserve"> 2025), particularly for tropical forests,  for which long-term records of annual woody tree growth are limited (Groenendijk </w:t>
      </w:r>
      <w:r>
        <w:rPr>
          <w:i/>
          <w:iCs/>
        </w:rPr>
        <w:t>et al.</w:t>
      </w:r>
      <w:r>
        <w:t xml:space="preserve"> 2025; Zuidema </w:t>
      </w:r>
      <w:r>
        <w:rPr>
          <w:i/>
          <w:iCs/>
        </w:rPr>
        <w:t>et al.</w:t>
      </w:r>
      <w:r>
        <w:t xml:space="preserve"> 2022). For forests worldwide, studies have separately shown that drought characteristics, species traits, tree size and microenvironment affect tree growth responses (e.g., Bennett </w:t>
      </w:r>
      <w:r>
        <w:rPr>
          <w:i/>
          <w:iCs/>
        </w:rPr>
        <w:t>et al.</w:t>
      </w:r>
      <w:r>
        <w:t xml:space="preserve"> 2015; McGregor </w:t>
      </w:r>
      <w:r>
        <w:rPr>
          <w:i/>
          <w:iCs/>
        </w:rPr>
        <w:t>et al.</w:t>
      </w:r>
      <w:r>
        <w:t xml:space="preserve"> 2021), but we know little about their combined effects or potential interactions, which could fundamentally alter understanding of forest responses to drought. If these factors act independently, tree drought responses may be conserved, and linearly predictable; i.e., species with low sensitivity to past droughts would have low sensitivity in any microhabitat and any drought. Alternatively, if these factors interact, then species and individuals that exhibit resistance to one drought may prove vulnerable to a drought with different characteristics. These complex and diverse drought responses may buffer ecosystem function even as intense droughts become more common and may act as a mechanism for maintaining species diversity (Dahinden </w:t>
      </w:r>
      <w:r>
        <w:rPr>
          <w:i/>
          <w:iCs/>
        </w:rPr>
        <w:t>et al.</w:t>
      </w:r>
      <w:r>
        <w:t xml:space="preserve"> 2017; Luo &amp; Keenan 2022; Naumann </w:t>
      </w:r>
      <w:r>
        <w:rPr>
          <w:i/>
          <w:iCs/>
        </w:rPr>
        <w:t>et al.</w:t>
      </w:r>
      <w:r>
        <w:t xml:space="preserve"> 2018).</w:t>
      </w:r>
    </w:p>
    <w:p w14:paraId="36FCF8CD" w14:textId="77777777" w:rsidR="00FC4F85" w:rsidRDefault="00000000">
      <w:r>
        <w:t xml:space="preserve">Drought is notoriously hard to define and can be characterized based on the timing, severity, or duration of climatic anomalies in a variety of meteorological variables(Slette </w:t>
      </w:r>
      <w:r>
        <w:rPr>
          <w:i/>
          <w:iCs/>
        </w:rPr>
        <w:t>et al.</w:t>
      </w:r>
      <w:r>
        <w:t xml:space="preserve"> 2019).   This difficulty in definition, and subsequent predictions of tree growth responses, is pronounced in seasonal forests with diverse adaptive strategies that have evolved under consistent low-rainfall periods (Albert </w:t>
      </w:r>
      <w:r>
        <w:rPr>
          <w:i/>
          <w:iCs/>
        </w:rPr>
        <w:t>et al.</w:t>
      </w:r>
      <w:r>
        <w:t xml:space="preserve"> 2019; Gao </w:t>
      </w:r>
      <w:r>
        <w:rPr>
          <w:i/>
          <w:iCs/>
        </w:rPr>
        <w:t>et al.</w:t>
      </w:r>
      <w:r>
        <w:t xml:space="preserve"> 2018).   In tropical forests with strong dry seasons, tree drought responses may depend less on the climatic extent of the drought and more on drought timing relative to seasonal cycles of climate, photosynthesis, and woody growth (García-Cervigón </w:t>
      </w:r>
      <w:r>
        <w:rPr>
          <w:i/>
          <w:iCs/>
        </w:rPr>
        <w:t>et al.</w:t>
      </w:r>
      <w:r>
        <w:t xml:space="preserve"> 2020).   For example, interannual variation in tropical tree growth has been shown to be most sensitive to dry-season precipitation (Clark </w:t>
      </w:r>
      <w:r>
        <w:rPr>
          <w:i/>
          <w:iCs/>
        </w:rPr>
        <w:t>et al.</w:t>
      </w:r>
      <w:r>
        <w:t xml:space="preserve"> 2021; Clark </w:t>
      </w:r>
      <w:r>
        <w:rPr>
          <w:i/>
          <w:iCs/>
        </w:rPr>
        <w:t>et al.</w:t>
      </w:r>
      <w:r>
        <w:t xml:space="preserve"> 2010; Zuidema </w:t>
      </w:r>
      <w:r>
        <w:rPr>
          <w:i/>
          <w:iCs/>
        </w:rPr>
        <w:t>et al.</w:t>
      </w:r>
      <w:r>
        <w:t xml:space="preserve"> 2022). However, these analyses represent a limited set of tree species and climates. It remains unknown how diverse assemblages of tropical tree species respond to different types of droughts, including those that intensify or conflict with regular seasonal cycles. </w:t>
      </w:r>
    </w:p>
    <w:p w14:paraId="21E191BD" w14:textId="77777777" w:rsidR="00FC4F85" w:rsidRDefault="00000000">
      <w:r>
        <w:t xml:space="preserve">Species adaptations to drought vary widely, often leading to classification of tree species as “drought tolerant” or “drought sensitive” or “drought avoidant” (Guillemot </w:t>
      </w:r>
      <w:r>
        <w:rPr>
          <w:i/>
          <w:iCs/>
        </w:rPr>
        <w:t>et al.</w:t>
      </w:r>
      <w:r>
        <w:t xml:space="preserve"> 2022; Oliveira </w:t>
      </w:r>
      <w:r>
        <w:rPr>
          <w:i/>
          <w:iCs/>
        </w:rPr>
        <w:t>et al.</w:t>
      </w:r>
      <w:r>
        <w:t xml:space="preserve"> 2021; Vico </w:t>
      </w:r>
      <w:r>
        <w:rPr>
          <w:i/>
          <w:iCs/>
        </w:rPr>
        <w:t>et al.</w:t>
      </w:r>
      <w:r>
        <w:t xml:space="preserve"> 2017).  In tropical seasonal forests, many tree species vary in their hydraulic strategies along a continuum from drought tolerant species having high hydraulic safety, low hydraulic efficiency and high tissue investment to drought “avoidant” species with high hydraulic efficiency, low hydraulic safety and low investment to tissues (González-M. </w:t>
      </w:r>
      <w:r>
        <w:rPr>
          <w:i/>
          <w:iCs/>
        </w:rPr>
        <w:t>et al.</w:t>
      </w:r>
      <w:r>
        <w:t xml:space="preserve"> 2021). Traits associated with hydraulic safety and drought tolerance include deep roots (to access deeper water in the dry season), more negative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maintain gas exchange and photosynthesis under hot and dry conditions), and small vessels (to reduce embolism risk) (Chitra-Tarak </w:t>
      </w:r>
      <w:r>
        <w:rPr>
          <w:i/>
          <w:iCs/>
        </w:rPr>
        <w:t>et al.</w:t>
      </w:r>
      <w:r>
        <w:t xml:space="preserve"> 2021; González-M. </w:t>
      </w:r>
      <w:r>
        <w:rPr>
          <w:i/>
          <w:iCs/>
        </w:rPr>
        <w:t>et al.</w:t>
      </w:r>
      <w:r>
        <w:t xml:space="preserve"> 2021). Dry-season deciduousness represents an extreme “avoidance” strategy along this continuum, where species lose leaves during the dry season to avoid foliar water loss (De Souza </w:t>
      </w:r>
      <w:r>
        <w:rPr>
          <w:i/>
          <w:iCs/>
        </w:rPr>
        <w:t>et al.</w:t>
      </w:r>
      <w:r>
        <w:t xml:space="preserve"> 2020). Under drought conditions, these strategies may confer more or less drought resistance depending on the specific trait combinations and drought characteristics (Chitra-Tarak </w:t>
      </w:r>
      <w:r>
        <w:rPr>
          <w:i/>
          <w:iCs/>
        </w:rPr>
        <w:t>et al.</w:t>
      </w:r>
      <w:r>
        <w:t xml:space="preserve"> 2021; González-M. </w:t>
      </w:r>
      <w:r>
        <w:rPr>
          <w:i/>
          <w:iCs/>
        </w:rPr>
        <w:t>et al.</w:t>
      </w:r>
      <w:r>
        <w:t xml:space="preserve"> 2021; Kunert </w:t>
      </w:r>
      <w:r>
        <w:rPr>
          <w:i/>
          <w:iCs/>
        </w:rPr>
        <w:t>et al.</w:t>
      </w:r>
      <w:r>
        <w:t xml:space="preserve"> 2021).   These strategies can also have developmental or ecophysiological controls. For example, some species regulate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leaf deciduousness, and root depth based on environmental cues, leading to intraspecific or interannual variation and potentially resulting in spatiotemporal variation in drought responses (Hulshof &amp; Swenson 2010; Williams </w:t>
      </w:r>
      <w:r>
        <w:rPr>
          <w:i/>
          <w:iCs/>
        </w:rPr>
        <w:t>et al.</w:t>
      </w:r>
      <w:r>
        <w:t xml:space="preserve"> 2008).</w:t>
      </w:r>
    </w:p>
    <w:p w14:paraId="65A0BB27" w14:textId="77777777" w:rsidR="00FC4F85" w:rsidRDefault="00000000">
      <w:r>
        <w:t xml:space="preserve">Microenvironments defined by horizontal topographic and edaphic variation and vertical light and thermal variation shape individual tree experience of, and response to, drought. Although habitats with relatively moist soils (e.g., low-lying topography) are more hospitable during drought, trees in these microenvironments may be less drought-adapted (e.g., due to less negative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Kunert </w:t>
      </w:r>
      <w:r>
        <w:rPr>
          <w:i/>
          <w:iCs/>
        </w:rPr>
        <w:t>et al.</w:t>
      </w:r>
      <w:r>
        <w:t xml:space="preserve"> 2021) and thus more vulnerable under severe droughts. Indeed, during drought, trees near streams experienced greater growth declines in a temperate forest (McGregor </w:t>
      </w:r>
      <w:r>
        <w:rPr>
          <w:i/>
          <w:iCs/>
        </w:rPr>
        <w:t>et al.</w:t>
      </w:r>
      <w:r>
        <w:t xml:space="preserve"> 2021) and increased mortality in a tropical forest (Zuleta </w:t>
      </w:r>
      <w:r>
        <w:rPr>
          <w:i/>
          <w:iCs/>
        </w:rPr>
        <w:t>et al.</w:t>
      </w:r>
      <w:r>
        <w:t xml:space="preserve"> 2017).  Tree crowns in canopy or emergent positions are exposed to higher evaporative demand and thermal stress driven by higher solar radiation, wind speed, and vapor pressure deficit (Vinod </w:t>
      </w:r>
      <w:r>
        <w:rPr>
          <w:i/>
          <w:iCs/>
        </w:rPr>
        <w:t>et al.</w:t>
      </w:r>
      <w:r>
        <w:t xml:space="preserve"> 2023), and such exposure makes trees more vulnerable to drought (Ma </w:t>
      </w:r>
      <w:r>
        <w:rPr>
          <w:i/>
          <w:iCs/>
        </w:rPr>
        <w:t>et al.</w:t>
      </w:r>
      <w:r>
        <w:t xml:space="preserve"> 2023; Scharnweber </w:t>
      </w:r>
      <w:r>
        <w:rPr>
          <w:i/>
          <w:iCs/>
        </w:rPr>
        <w:t>et al.</w:t>
      </w:r>
      <w:r>
        <w:t xml:space="preserve"> 2019).  Tree size can mediate microenvironments by influencing both crown exposure through tree height and belowground water access through rooting depth/size. For large trees, aboveground gradients in crown exposure could be partially offset by the tendency to have larger/deeper root systems and greater stem water storage (Fernández-de-Uña </w:t>
      </w:r>
      <w:r>
        <w:rPr>
          <w:i/>
          <w:iCs/>
        </w:rPr>
        <w:t>et al.</w:t>
      </w:r>
      <w:r>
        <w:t xml:space="preserve"> 2023) and therefore the potential to access more reliable water sources (Stahl </w:t>
      </w:r>
      <w:r>
        <w:rPr>
          <w:i/>
          <w:iCs/>
        </w:rPr>
        <w:t>et al.</w:t>
      </w:r>
      <w:r>
        <w:t xml:space="preserve"> 2013).  However, as with wet-adapted trees, trees with deeper roots that rely on regular access to deep water may be more vulnerable during severe droughts when those sources are depleted (Chitra-Tarak </w:t>
      </w:r>
      <w:r>
        <w:rPr>
          <w:i/>
          <w:iCs/>
        </w:rPr>
        <w:t>et al.</w:t>
      </w:r>
      <w:r>
        <w:t xml:space="preserve"> 2021). Although larger trees tend to suffer greater growth declines during drought (Bennett </w:t>
      </w:r>
      <w:r>
        <w:rPr>
          <w:i/>
          <w:iCs/>
        </w:rPr>
        <w:t>et al.</w:t>
      </w:r>
      <w:r>
        <w:t xml:space="preserve"> 2015), this may be driven by crown exposure, by height and its pressures on stem water flow(Fernández-de-Uña </w:t>
      </w:r>
      <w:r>
        <w:rPr>
          <w:i/>
          <w:iCs/>
        </w:rPr>
        <w:t>et al.</w:t>
      </w:r>
      <w:r>
        <w:t xml:space="preserve"> 2023; McDowell &amp; Allen 2015), or by systematic variation in leaf traits differences along the vertical axis (Vinod </w:t>
      </w:r>
      <w:r>
        <w:rPr>
          <w:i/>
          <w:iCs/>
        </w:rPr>
        <w:t>et al.</w:t>
      </w:r>
      <w:r>
        <w:t xml:space="preserve"> 2023). Thus, horizontal and vertical microenvironmental gradients and tree size modify tree drought responses, likely in interaction with drought characteristics and species traits.</w:t>
      </w:r>
    </w:p>
    <w:p w14:paraId="6238A98C" w14:textId="77777777" w:rsidR="00FC4F85" w:rsidRDefault="00000000">
      <w:r>
        <w:t xml:space="preserve">We hypothesize that tree drought sensitivity is jointly and interactively shaped by drought characteristics, species adaptations, tree size and microenvironment, resulting in variable drought responses of species and individuals across droughts, and of species across microhabitats. We test predictions that: i) both species and individuals respond differently to different droughts; ii) on the species level, deciduous and evergreen species exhibit differential sensitivity depending on the timing of drought and topographic location; iii) on the individual level, the influences of topographic location, crown exposure, and other size effects on drought responses are variable across droughts. We tested these hypotheses using a 14-year record of dendrometer band measurements in a dry seasonal evergreen forest in Thailand(Bunyavejchewin </w:t>
      </w:r>
      <w:r>
        <w:rPr>
          <w:i/>
          <w:iCs/>
        </w:rPr>
        <w:t>et al.</w:t>
      </w:r>
      <w:r>
        <w:t xml:space="preserve"> 2011). During this period, the forest experienced three different dry periods, two associated with ENSO events, and all three differing with respect to timing and duration (Table 1). With data on 1820 trees across 30 species, we built Bayesian regression models exploring how species characteristics and individual spatial context influenced growth responses to these droughts. We used a causal modelling framework to account for potential confounding relationships among the variables and to enable casual interpretation of estimated parameters. This analysis demonstrates the complexity of drought responses in species-rich seasonal dry tropical forests.</w:t>
      </w:r>
    </w:p>
    <w:p w14:paraId="32CD4CA8" w14:textId="77777777" w:rsidR="00FC4F85" w:rsidRDefault="00000000">
      <w:pPr>
        <w:pStyle w:val="Heading1"/>
      </w:pPr>
      <w:bookmarkStart w:id="10" w:name="materials-and-methods"/>
      <w:bookmarkEnd w:id="9"/>
      <w:r>
        <w:t>Materials and Methods</w:t>
      </w:r>
    </w:p>
    <w:p w14:paraId="090298FC" w14:textId="77777777" w:rsidR="00FC4F85" w:rsidRDefault="00000000">
      <w:r>
        <w:rPr>
          <w:b/>
          <w:bCs/>
          <w:i/>
          <w:iCs/>
        </w:rPr>
        <w:t>Sites and data</w:t>
      </w:r>
    </w:p>
    <w:p w14:paraId="43B3A7C1" w14:textId="77777777" w:rsidR="00FC4F85" w:rsidRDefault="00000000">
      <w:r>
        <w:t xml:space="preserve">Our study site was the Huai Kha Khaeng ForestGEO plot (15.63° N, 99.22° E), hereafter “HKK”, in the Huai Kha Khaeng Wildlife Sanctuary, Uthai Thani, Thailand. This is a 50-hectare plot in dry seasonal evergreen forest, with mean annual precipitation of 1400 mm, mean annual temperature of 23.5° C and a strong dry season from November to April (Anderson-Teixeira </w:t>
      </w:r>
      <w:r>
        <w:rPr>
          <w:i/>
          <w:iCs/>
        </w:rPr>
        <w:t>et al.</w:t>
      </w:r>
      <w:r>
        <w:t xml:space="preserve"> 2015). The region is periodically affected by droughts associated with the </w:t>
      </w:r>
      <w:r>
        <w:rPr>
          <w:i/>
          <w:iCs/>
        </w:rPr>
        <w:t>El Niño</w:t>
      </w:r>
      <w:r>
        <w:t xml:space="preserve"> Southern Oscillation (ENSO, Räsänen </w:t>
      </w:r>
      <w:r>
        <w:rPr>
          <w:i/>
          <w:iCs/>
        </w:rPr>
        <w:t>et al.</w:t>
      </w:r>
      <w:r>
        <w:t xml:space="preserve"> 2016). The dominant canopy species are </w:t>
      </w:r>
      <w:r>
        <w:rPr>
          <w:i/>
          <w:iCs/>
        </w:rPr>
        <w:t>Hopea odorata</w:t>
      </w:r>
      <w:r>
        <w:t xml:space="preserve">, </w:t>
      </w:r>
      <w:r>
        <w:rPr>
          <w:i/>
          <w:iCs/>
        </w:rPr>
        <w:t>Vatica harmandiana</w:t>
      </w:r>
      <w:r>
        <w:t xml:space="preserve">, </w:t>
      </w:r>
      <w:r>
        <w:rPr>
          <w:i/>
          <w:iCs/>
        </w:rPr>
        <w:t>Dipterocarpus alatus</w:t>
      </w:r>
      <w:r>
        <w:t xml:space="preserve"> and </w:t>
      </w:r>
      <w:r>
        <w:rPr>
          <w:i/>
          <w:iCs/>
        </w:rPr>
        <w:t>Tetrameles nudiflora</w:t>
      </w:r>
      <w:r>
        <w:t xml:space="preserve"> and lower layers of the canopy are dominated by sub-canopy evergreen and deciduous species like </w:t>
      </w:r>
      <w:r>
        <w:rPr>
          <w:i/>
          <w:iCs/>
        </w:rPr>
        <w:t>Miliusa horsfieldii</w:t>
      </w:r>
      <w:r>
        <w:t xml:space="preserve"> and </w:t>
      </w:r>
      <w:r>
        <w:rPr>
          <w:i/>
          <w:iCs/>
        </w:rPr>
        <w:t>Polyalthia viridis</w:t>
      </w:r>
      <w:r>
        <w:t xml:space="preserve">.  </w:t>
      </w:r>
    </w:p>
    <w:p w14:paraId="5E377765" w14:textId="77777777" w:rsidR="00FC4F85" w:rsidRDefault="00000000">
      <w:r>
        <w:t>In HKK, metal dendrometer bands were installed in 2008 on 2353 trees across 152 species following standard ForestGEO protocol (Muller-Landau 2008). Most selected trees were part of a size-stratified and spatially-stratified random sample, with additional trees chosen to fill out sample sizes for species of interest. Thus, relative abudances among the selected trees largely reflected abundance variation in the plot as a whole, with more individuals banded from the abundant species (n=1 to 230 trees per species). On each tree, the dendrometer band was installed at a height of 10 cm above the regular point of measurement for the whole-plot census meaning installation at 1.4 m on most trees, and at higher heights on buttressed trees with higher measurement points. Dendrobands were censused twice a year with the measurement periods typically centred in June and January. During each census, the size of the window opening along the band was measured using Mitutoyo digital callipers (precision = 0.01 mm) and the diameter of the tree at the dendrometer band was measured using standard DBH tape.</w:t>
      </w:r>
    </w:p>
    <w:p w14:paraId="10EC4732" w14:textId="77777777" w:rsidR="00FC4F85" w:rsidRDefault="00000000">
      <w:r>
        <w:rPr>
          <w:b/>
          <w:bCs/>
          <w:i/>
          <w:iCs/>
        </w:rPr>
        <w:t>Calculating annualised growth increments</w:t>
      </w:r>
    </w:p>
    <w:p w14:paraId="5373F30C" w14:textId="77777777" w:rsidR="00FC4F85" w:rsidRDefault="00000000">
      <w:r>
        <w:t xml:space="preserve">Using the late wet/early dry dendrometer band censuses (centred around January), we calculated annualised growth for each tree and year from 2009 to 2022.  We first conducted quality control on window size measurements (see supplementary methods) and combined them with the diameter measurement at installation </w:t>
      </w:r>
      <m:oMath>
        <m:d>
          <m:dPr>
            <m:ctrlPr>
              <w:rPr>
                <w:rFonts w:ascii="Cambria Math" w:hAnsi="Cambria Math"/>
              </w:rPr>
            </m:ctrlPr>
          </m:dPr>
          <m:e>
            <m:r>
              <w:rPr>
                <w:rFonts w:ascii="Cambria Math" w:hAnsi="Cambria Math"/>
              </w:rPr>
              <m:t>di</m:t>
            </m:r>
            <m:sSub>
              <m:sSubPr>
                <m:ctrlPr>
                  <w:rPr>
                    <w:rFonts w:ascii="Cambria Math" w:hAnsi="Cambria Math"/>
                  </w:rPr>
                </m:ctrlPr>
              </m:sSubPr>
              <m:e>
                <m:r>
                  <w:rPr>
                    <w:rFonts w:ascii="Cambria Math" w:hAnsi="Cambria Math"/>
                  </w:rPr>
                  <m:t>a</m:t>
                </m:r>
              </m:e>
              <m:sub>
                <m:r>
                  <w:rPr>
                    <w:rFonts w:ascii="Cambria Math" w:hAnsi="Cambria Math"/>
                  </w:rPr>
                  <m:t>1</m:t>
                </m:r>
              </m:sub>
            </m:sSub>
          </m:e>
        </m:d>
      </m:oMath>
      <w:r>
        <w:t xml:space="preserve"> to calculate diameter at each dendroband census for each tree </w:t>
      </w:r>
      <m:oMath>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t</m:t>
                </m:r>
              </m:sub>
            </m:sSub>
          </m:e>
        </m:d>
      </m:oMath>
      <w:r>
        <w:t xml:space="preserve"> using standard equations that uses the chord across the measurement window to estimate the arc(Detto &amp; Muller-Landau 2023). We used a direct measurement of </w:t>
      </w:r>
      <m:oMath>
        <m:r>
          <w:rPr>
            <w:rFonts w:ascii="Cambria Math" w:hAnsi="Cambria Math"/>
          </w:rPr>
          <m:t>di</m:t>
        </m:r>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at the time of installation if it was available; if not, we excluded window size measurements until the first available diameter measurement. We calculated annualised diameter increments for each individual </w:t>
      </w:r>
      <m:oMath>
        <m:r>
          <w:rPr>
            <w:rFonts w:ascii="Cambria Math" w:hAnsi="Cambria Math"/>
          </w:rPr>
          <m:t>i</m:t>
        </m:r>
      </m:oMath>
      <w:r>
        <w:t xml:space="preserve"> for each year </w:t>
      </w:r>
      <m:oMath>
        <m:r>
          <w:rPr>
            <w:rFonts w:ascii="Cambria Math" w:hAnsi="Cambria Math"/>
          </w:rPr>
          <m:t>t</m:t>
        </m:r>
      </m:oMath>
      <w:r>
        <w:t xml:space="preserve"> by finding the difference in diameter from the previous year (</w:t>
      </w:r>
      <m:oMath>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and adjusting for the number of days (</w:t>
      </w:r>
      <m:oMath>
        <m:r>
          <w:rPr>
            <w:rFonts w:ascii="Cambria Math" w:hAnsi="Cambria Math"/>
          </w:rPr>
          <m:t>Δday</m:t>
        </m:r>
      </m:oMath>
      <w:r>
        <w:t>) between measurements (</w:t>
      </w:r>
      <m:oMath>
        <m:r>
          <w:rPr>
            <w:rFonts w:ascii="Cambria Math" w:hAnsi="Cambria Math"/>
          </w:rPr>
          <m:t>ain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Δday</m:t>
            </m:r>
          </m:num>
          <m:den>
            <m:r>
              <w:rPr>
                <w:rFonts w:ascii="Cambria Math" w:hAnsi="Cambria Math"/>
              </w:rPr>
              <m:t>365</m:t>
            </m:r>
          </m:den>
        </m:f>
      </m:oMath>
      <w:r>
        <w:t>).</w:t>
      </w:r>
    </w:p>
    <w:p w14:paraId="224001CE" w14:textId="77777777" w:rsidR="00FC4F85" w:rsidRDefault="00000000">
      <w:r>
        <w:t>We conducted further quality control on increments (see supplementary methods for details) to assemble the final dataset. We used concurrent tape measurements to flag likely errors in the dendrometer dataset (Diameter tape measurements alone are not precise enough for calculating drought sensitivity, as their measurement precision is ~2 mm compared with median annual growth in HKK of ~1.4 mm).   We also excluded trees with negative increments over the whole timeseries, and included only species that had at least 10 individuals, resulting in a final dataset of 1820 individuals of 30 species.</w:t>
      </w:r>
    </w:p>
    <w:p w14:paraId="0C920BA3" w14:textId="77777777" w:rsidR="00FC4F85" w:rsidRDefault="00000000">
      <w:r>
        <w:rPr>
          <w:b/>
          <w:bCs/>
          <w:i/>
          <w:iCs/>
        </w:rPr>
        <w:t>Drought years and characteristics</w:t>
      </w:r>
    </w:p>
    <w:p w14:paraId="59D530D9" w14:textId="77777777" w:rsidR="00FC4F85" w:rsidRDefault="00000000">
      <w:r>
        <w:t xml:space="preserve">We identified 2010, 2015 and 2020 as drought years of interest in the dendroband timeseries based on two drought indices, corroborated by meteorological data, local expertise, and plot-level growth responses. We calculated Standardised Precipitation-Evapotranspiration Index (SPEI) at 1-, 3-, 6- and 12- month scales using the SPEIbase dataset (Vicente-Serrano </w:t>
      </w:r>
      <w:r>
        <w:rPr>
          <w:i/>
          <w:iCs/>
        </w:rPr>
        <w:t>et al.</w:t>
      </w:r>
      <w:r>
        <w:t xml:space="preserve"> 2010). Defining drought as periods with long-term SPEI &lt; -1 resulted in identification of 2010, 2015 and 2020 as drought events. These years also corresponded with expert knowledge of major droughts that affected the region as well as meteorological records (see next paragraph; Fig. 1) and plot-level growth declines in the timeseries (Fig. 2). Among these, 2010 and 2015 were El Niño years; 2010 was a moderate El Niño event while 2015 was a very strong El Niño event (Oceanic Niño Index Bamston </w:t>
      </w:r>
      <w:r>
        <w:rPr>
          <w:i/>
          <w:iCs/>
        </w:rPr>
        <w:t>et al.</w:t>
      </w:r>
      <w:r>
        <w:t xml:space="preserve"> (1997)).     </w:t>
      </w:r>
    </w:p>
    <w:p w14:paraId="62BFDD5B" w14:textId="77777777" w:rsidR="00FC4F85" w:rsidRDefault="00000000">
      <w:r>
        <w:t xml:space="preserve">To characterise the three droughts, we used daily weather data obtained from publicly available data sources. We used data from CHIRPS (Funk </w:t>
      </w:r>
      <w:r>
        <w:rPr>
          <w:i/>
          <w:iCs/>
        </w:rPr>
        <w:t>et al.</w:t>
      </w:r>
      <w:r>
        <w:t xml:space="preserve"> 2015) for daily total precipitation and ERA5Land (Muñoz-Sabater </w:t>
      </w:r>
      <w:r>
        <w:rPr>
          <w:i/>
          <w:iCs/>
        </w:rPr>
        <w:t>et al.</w:t>
      </w:r>
      <w:r>
        <w:t xml:space="preserve"> 2021) to calculate daily maximum temperature and vapour pressure deficit (VPD, Raesch (2020)). We then calculated 30-day rolling means of precipitation, number of dry days (precipitation = 0), VPD and maximum temperature across the whole timeseries. Finally, for each day in the drought years, we calculated anomalies of these rolling means from their long-term averages for the same day of year</w:t>
      </w:r>
    </w:p>
    <w:p w14:paraId="759BD4CE" w14:textId="77777777" w:rsidR="00FC4F85" w:rsidRDefault="00000000">
      <m:oMathPara>
        <m:oMathParaPr>
          <m:jc m:val="center"/>
        </m:oMathParaPr>
        <m:oMath>
          <m:r>
            <w:rPr>
              <w:rFonts w:ascii="Cambria Math" w:hAnsi="Cambria Math"/>
            </w:rPr>
            <m:t>anomal</m:t>
          </m:r>
          <m:sSub>
            <m:sSubPr>
              <m:ctrlPr>
                <w:rPr>
                  <w:rFonts w:ascii="Cambria Math" w:hAnsi="Cambria Math"/>
                </w:rPr>
              </m:ctrlPr>
            </m:sSubPr>
            <m:e>
              <m:r>
                <w:rPr>
                  <w:rFonts w:ascii="Cambria Math" w:hAnsi="Cambria Math"/>
                </w:rPr>
                <m:t>y</m:t>
              </m:r>
            </m:e>
            <m:sub>
              <m:r>
                <w:rPr>
                  <w:rFonts w:ascii="Cambria Math" w:hAnsi="Cambria Math"/>
                </w:rPr>
                <m:t>day</m:t>
              </m:r>
            </m:sub>
          </m:sSub>
          <m:r>
            <m:rPr>
              <m:sty m:val="p"/>
            </m:rPr>
            <w:rPr>
              <w:rFonts w:ascii="Cambria Math" w:hAnsi="Cambria Math"/>
            </w:rPr>
            <m:t>=</m:t>
          </m:r>
          <m:f>
            <m:fPr>
              <m:ctrlPr>
                <w:rPr>
                  <w:rFonts w:ascii="Cambria Math" w:hAnsi="Cambria Math"/>
                </w:rPr>
              </m:ctrlPr>
            </m:fPr>
            <m:num>
              <m:r>
                <w:rPr>
                  <w:rFonts w:ascii="Cambria Math" w:hAnsi="Cambria Math"/>
                </w:rPr>
                <m:t>rolling</m:t>
              </m:r>
              <m:r>
                <m:rPr>
                  <m:sty m:val="p"/>
                </m:rPr>
                <w:rPr>
                  <w:rFonts w:ascii="Cambria Math" w:hAnsi="Cambria Math"/>
                </w:rPr>
                <m:t>.</m:t>
              </m:r>
              <m:r>
                <w:rPr>
                  <w:rFonts w:ascii="Cambria Math" w:hAnsi="Cambria Math"/>
                </w:rPr>
                <m:t>mea</m:t>
              </m:r>
              <m:sSub>
                <m:sSubPr>
                  <m:ctrlPr>
                    <w:rPr>
                      <w:rFonts w:ascii="Cambria Math" w:hAnsi="Cambria Math"/>
                    </w:rPr>
                  </m:ctrlPr>
                </m:sSubPr>
                <m:e>
                  <m:r>
                    <w:rPr>
                      <w:rFonts w:ascii="Cambria Math" w:hAnsi="Cambria Math"/>
                    </w:rPr>
                    <m:t>n</m:t>
                  </m:r>
                </m:e>
                <m:sub>
                  <m:r>
                    <w:rPr>
                      <w:rFonts w:ascii="Cambria Math" w:hAnsi="Cambria Math"/>
                    </w:rPr>
                    <m:t>day</m:t>
                  </m:r>
                </m:sub>
              </m:sSub>
              <m:r>
                <m:rPr>
                  <m:sty m:val="p"/>
                </m:rPr>
                <w:rPr>
                  <w:rFonts w:ascii="Cambria Math" w:hAnsi="Cambria Math"/>
                </w:rPr>
                <m:t>-</m:t>
              </m:r>
              <m:bar>
                <m:barPr>
                  <m:pos m:val="top"/>
                  <m:ctrlPr>
                    <w:rPr>
                      <w:rFonts w:ascii="Cambria Math" w:hAnsi="Cambria Math"/>
                    </w:rPr>
                  </m:ctrlPr>
                </m:barPr>
                <m:e>
                  <m:r>
                    <w:rPr>
                      <w:rFonts w:ascii="Cambria Math" w:hAnsi="Cambria Math"/>
                    </w:rPr>
                    <m:t>rolling</m:t>
                  </m:r>
                  <m:r>
                    <m:rPr>
                      <m:sty m:val="p"/>
                    </m:rPr>
                    <w:rPr>
                      <w:rFonts w:ascii="Cambria Math" w:hAnsi="Cambria Math"/>
                    </w:rPr>
                    <m:t>.</m:t>
                  </m:r>
                  <m:r>
                    <w:rPr>
                      <w:rFonts w:ascii="Cambria Math" w:hAnsi="Cambria Math"/>
                    </w:rPr>
                    <m:t>mea</m:t>
                  </m:r>
                  <m:sSub>
                    <m:sSubPr>
                      <m:ctrlPr>
                        <w:rPr>
                          <w:rFonts w:ascii="Cambria Math" w:hAnsi="Cambria Math"/>
                        </w:rPr>
                      </m:ctrlPr>
                    </m:sSubPr>
                    <m:e>
                      <m:r>
                        <w:rPr>
                          <w:rFonts w:ascii="Cambria Math" w:hAnsi="Cambria Math"/>
                        </w:rPr>
                        <m:t>n</m:t>
                      </m:r>
                    </m:e>
                    <m:sub>
                      <m:r>
                        <w:rPr>
                          <w:rFonts w:ascii="Cambria Math" w:hAnsi="Cambria Math"/>
                        </w:rPr>
                        <m:t>day</m:t>
                      </m:r>
                    </m:sub>
                  </m:sSub>
                </m:e>
              </m:bar>
            </m:num>
            <m:den>
              <m:r>
                <w:rPr>
                  <w:rFonts w:ascii="Cambria Math" w:hAnsi="Cambria Math"/>
                </w:rPr>
                <m:t>sd</m:t>
              </m:r>
              <m:d>
                <m:dPr>
                  <m:ctrlPr>
                    <w:rPr>
                      <w:rFonts w:ascii="Cambria Math" w:hAnsi="Cambria Math"/>
                    </w:rPr>
                  </m:ctrlPr>
                </m:dPr>
                <m:e>
                  <m:r>
                    <w:rPr>
                      <w:rFonts w:ascii="Cambria Math" w:hAnsi="Cambria Math"/>
                    </w:rPr>
                    <m:t>rolling</m:t>
                  </m:r>
                  <m:r>
                    <m:rPr>
                      <m:sty m:val="p"/>
                    </m:rPr>
                    <w:rPr>
                      <w:rFonts w:ascii="Cambria Math" w:hAnsi="Cambria Math"/>
                    </w:rPr>
                    <m:t>.</m:t>
                  </m:r>
                  <m:r>
                    <w:rPr>
                      <w:rFonts w:ascii="Cambria Math" w:hAnsi="Cambria Math"/>
                    </w:rPr>
                    <m:t>mea</m:t>
                  </m:r>
                  <m:sSub>
                    <m:sSubPr>
                      <m:ctrlPr>
                        <w:rPr>
                          <w:rFonts w:ascii="Cambria Math" w:hAnsi="Cambria Math"/>
                        </w:rPr>
                      </m:ctrlPr>
                    </m:sSubPr>
                    <m:e>
                      <m:r>
                        <w:rPr>
                          <w:rFonts w:ascii="Cambria Math" w:hAnsi="Cambria Math"/>
                        </w:rPr>
                        <m:t>n</m:t>
                      </m:r>
                    </m:e>
                    <m:sub>
                      <m:r>
                        <w:rPr>
                          <w:rFonts w:ascii="Cambria Math" w:hAnsi="Cambria Math"/>
                        </w:rPr>
                        <m:t>day</m:t>
                      </m:r>
                    </m:sub>
                  </m:sSub>
                </m:e>
              </m:d>
            </m:den>
          </m:f>
        </m:oMath>
      </m:oMathPara>
    </w:p>
    <w:p w14:paraId="763FE07D" w14:textId="77777777" w:rsidR="00FC4F85" w:rsidRDefault="00000000">
      <w:r>
        <w:t xml:space="preserve">The droughts analysed had distinct climatic and temporal characteristics, with 2010 primarily a dry-season drought, 2015 a wet-season drought and 2020 showing mixed characteristics (Table 1, Fig 1). In 2010, 30-day-mean meteorological anomalies between February and May included lower precipitation (min anomaly </w:t>
      </w:r>
      <w:r>
        <w:rPr>
          <w:b/>
          <w:bCs/>
        </w:rPr>
        <w:t>&lt;-1</w:t>
      </w:r>
      <w:r>
        <w:t xml:space="preserve"> SD), higher number of dry days (anomaly </w:t>
      </w:r>
      <w:r>
        <w:rPr>
          <w:b/>
          <w:bCs/>
        </w:rPr>
        <w:t>~1.5</w:t>
      </w:r>
      <w:r>
        <w:t xml:space="preserve"> SD), higher maximum temperature (anomaly </w:t>
      </w:r>
      <w:r>
        <w:rPr>
          <w:b/>
          <w:bCs/>
        </w:rPr>
        <w:t>&gt;2</w:t>
      </w:r>
      <w:r>
        <w:t xml:space="preserve"> SD), and higher VPD (anomaly </w:t>
      </w:r>
      <w:r>
        <w:rPr>
          <w:b/>
          <w:bCs/>
        </w:rPr>
        <w:t>&gt;2</w:t>
      </w:r>
      <w:r>
        <w:t xml:space="preserve"> SD).  1- to 6-month SPEI values reached minima between -1.5 and -2, indicative of drought, while the 12-month values remained above -1, indicative of mild drought. In 2015, pronounced meteorological anomalies on the 30-day scale occurred during the wet season, including precipitation (anomaly </w:t>
      </w:r>
      <w:r>
        <w:rPr>
          <w:b/>
          <w:bCs/>
        </w:rPr>
        <w:t>&lt;-1.5</w:t>
      </w:r>
      <w:r>
        <w:t xml:space="preserve"> SD), number of dry days (max anomaly </w:t>
      </w:r>
      <w:r>
        <w:rPr>
          <w:b/>
          <w:bCs/>
        </w:rPr>
        <w:t>&gt;2</w:t>
      </w:r>
      <w:r>
        <w:t xml:space="preserve"> SD), maximum monthly temperatures (anomaly </w:t>
      </w:r>
      <w:r>
        <w:rPr>
          <w:b/>
          <w:bCs/>
        </w:rPr>
        <w:t>+1.5</w:t>
      </w:r>
      <w:r>
        <w:t xml:space="preserve"> SD), and monthly maximum VPD (max anomaly </w:t>
      </w:r>
      <w:r>
        <w:rPr>
          <w:b/>
          <w:bCs/>
        </w:rPr>
        <w:t>+2</w:t>
      </w:r>
      <w:r>
        <w:t xml:space="preserve"> SD).   1- to 12-month SPEI fell below -2, lowest in the dendroband census period and indicative of severe drought. In 2020, meteorological anomalies were pronounced both in the dry and wet seasons, including maximum temperature (</w:t>
      </w:r>
      <w:r>
        <w:rPr>
          <w:b/>
          <w:bCs/>
        </w:rPr>
        <w:t>&gt;2</w:t>
      </w:r>
      <w:r>
        <w:t xml:space="preserve"> SD) and VPD (</w:t>
      </w:r>
      <w:r>
        <w:rPr>
          <w:b/>
          <w:bCs/>
        </w:rPr>
        <w:t>&gt;2</w:t>
      </w:r>
      <w:r>
        <w:t xml:space="preserve"> SD). 3- and 6-month SPEI values approached -2 in February, indicative of borderline severe drought. 12-month SPEI showed severe drought conditions from January to April, and moderate drought from May to September, spanning both dry and wet seasons.</w:t>
      </w:r>
    </w:p>
    <w:p w14:paraId="0B940CC8" w14:textId="77777777" w:rsidR="00FC4F85" w:rsidRDefault="00000000">
      <w:r>
        <w:rPr>
          <w:b/>
          <w:bCs/>
          <w:i/>
          <w:iCs/>
        </w:rPr>
        <w:t>Variables for analysis</w:t>
      </w:r>
    </w:p>
    <w:p w14:paraId="49BB0163" w14:textId="77777777" w:rsidR="00FC4F85" w:rsidRDefault="00000000">
      <w:r>
        <w:t>For the three drought years, we calculated growth sensitivity for each tree to each drought as a growth anomaly from its mean annual increment over the entire time series.</w:t>
      </w:r>
    </w:p>
    <w:p w14:paraId="26311DAA" w14:textId="77777777" w:rsidR="00FC4F85" w:rsidRDefault="00000000">
      <w:r>
        <w:t xml:space="preserve">We first calculated the mean annual increment </w:t>
      </w:r>
      <m:oMath>
        <m:bar>
          <m:barPr>
            <m:pos m:val="top"/>
            <m:ctrlPr>
              <w:rPr>
                <w:rFonts w:ascii="Cambria Math" w:hAnsi="Cambria Math"/>
              </w:rPr>
            </m:ctrlPr>
          </m:barPr>
          <m:e>
            <m:r>
              <w:rPr>
                <w:rFonts w:ascii="Cambria Math" w:hAnsi="Cambria Math"/>
              </w:rPr>
              <m:t>a</m:t>
            </m:r>
            <m:r>
              <m:rPr>
                <m:sty m:val="p"/>
              </m:rP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sub>
            </m:sSub>
          </m:e>
        </m:bar>
      </m:oMath>
      <w:r>
        <w:t xml:space="preserve"> for each tree from annualised increment </w:t>
      </w:r>
      <m:oMath>
        <m:r>
          <w:rPr>
            <w:rFonts w:ascii="Cambria Math" w:hAnsi="Cambria Math"/>
          </w:rPr>
          <m:t>ain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oMath>
      <w:r>
        <w:t xml:space="preserve">. We then calculated growth sensitivity for each tree </w:t>
      </w:r>
      <m:oMath>
        <m:r>
          <w:rPr>
            <w:rFonts w:ascii="Cambria Math" w:hAnsi="Cambria Math"/>
          </w:rPr>
          <m:t>i</m:t>
        </m:r>
      </m:oMath>
      <w:r>
        <w:t xml:space="preserve"> for each drought year </w:t>
      </w:r>
      <m:oMath>
        <m:r>
          <w:rPr>
            <w:rFonts w:ascii="Cambria Math" w:hAnsi="Cambria Math"/>
          </w:rPr>
          <m:t>y</m:t>
        </m:r>
      </m:oMath>
      <w:r>
        <w:t xml:space="preserve"> as</w:t>
      </w:r>
    </w:p>
    <w:p w14:paraId="454BCF69" w14:textId="77777777" w:rsidR="00FC4F85" w:rsidRDefault="00000000">
      <m:oMathPara>
        <m:oMathParaPr>
          <m:jc m:val="center"/>
        </m:oMathParaPr>
        <m:oMath>
          <m:r>
            <w:rPr>
              <w:rFonts w:ascii="Cambria Math" w:hAnsi="Cambria Math"/>
            </w:rPr>
            <m:t>sensitivit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ain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sub>
              </m:sSub>
              <m:r>
                <m:rPr>
                  <m:sty m:val="p"/>
                </m:rPr>
                <w:rPr>
                  <w:rFonts w:ascii="Cambria Math" w:hAnsi="Cambria Math"/>
                </w:rPr>
                <m:t>-</m:t>
              </m:r>
              <m:bar>
                <m:barPr>
                  <m:pos m:val="top"/>
                  <m:ctrlPr>
                    <w:rPr>
                      <w:rFonts w:ascii="Cambria Math" w:hAnsi="Cambria Math"/>
                    </w:rPr>
                  </m:ctrlPr>
                </m:barPr>
                <m:e>
                  <m:r>
                    <w:rPr>
                      <w:rFonts w:ascii="Cambria Math" w:hAnsi="Cambria Math"/>
                    </w:rPr>
                    <m:t>a</m:t>
                  </m:r>
                  <m:r>
                    <m:rPr>
                      <m:sty m:val="p"/>
                    </m:rP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sub>
                  </m:sSub>
                </m:e>
              </m:bar>
            </m:num>
            <m:den>
              <m:bar>
                <m:barPr>
                  <m:pos m:val="top"/>
                  <m:ctrlPr>
                    <w:rPr>
                      <w:rFonts w:ascii="Cambria Math" w:hAnsi="Cambria Math"/>
                    </w:rPr>
                  </m:ctrlPr>
                </m:barPr>
                <m:e>
                  <m:r>
                    <w:rPr>
                      <w:rFonts w:ascii="Cambria Math" w:hAnsi="Cambria Math"/>
                    </w:rPr>
                    <m:t>a</m:t>
                  </m:r>
                  <m:r>
                    <m:rPr>
                      <m:sty m:val="p"/>
                    </m:rP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sub>
                  </m:sSub>
                </m:e>
              </m:bar>
            </m:den>
          </m:f>
        </m:oMath>
      </m:oMathPara>
    </w:p>
    <w:p w14:paraId="0860C205" w14:textId="77777777" w:rsidR="00FC4F85" w:rsidRDefault="00000000">
      <w:r>
        <w:t>By scaling the increment deviation to the mean annual growth of each tree, this metric allows us to compare across slow and fast-growing individuals and species.</w:t>
      </w:r>
    </w:p>
    <w:p w14:paraId="02FFE940" w14:textId="77777777" w:rsidR="00FC4F85" w:rsidRDefault="00000000">
      <w:r>
        <w:t xml:space="preserve">Across all individuals, we calculated Topographic Wetness Index (TWI) for an expectation of the water availability across space based on the total upslope area and the slope at the location. We used a Digital Elevation Model at 5 m spatial grain for the area of the plot and the </w:t>
      </w:r>
      <w:r>
        <w:rPr>
          <w:i/>
          <w:iCs/>
        </w:rPr>
        <w:t>whitebox</w:t>
      </w:r>
      <w:r>
        <w:t xml:space="preserve"> package in R (Lindsay 2016; Wu &amp; Brown 2022) to calculate flow accumulation at each cell and then calculate TWI as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e</m:t>
            </m:r>
          </m:sub>
        </m:sSub>
        <m:f>
          <m:fPr>
            <m:ctrlPr>
              <w:rPr>
                <w:rFonts w:ascii="Cambria Math" w:hAnsi="Cambria Math"/>
              </w:rPr>
            </m:ctrlPr>
          </m:fPr>
          <m:num>
            <m:r>
              <w:rPr>
                <w:rFonts w:ascii="Cambria Math" w:hAnsi="Cambria Math"/>
              </w:rPr>
              <m:t>As</m:t>
            </m:r>
          </m:num>
          <m:den>
            <m:r>
              <w:rPr>
                <w:rFonts w:ascii="Cambria Math" w:hAnsi="Cambria Math"/>
              </w:rPr>
              <m:t>tan</m:t>
            </m:r>
            <m:d>
              <m:dPr>
                <m:ctrlPr>
                  <w:rPr>
                    <w:rFonts w:ascii="Cambria Math" w:hAnsi="Cambria Math"/>
                  </w:rPr>
                </m:ctrlPr>
              </m:dPr>
              <m:e>
                <m:r>
                  <w:rPr>
                    <w:rFonts w:ascii="Cambria Math" w:hAnsi="Cambria Math"/>
                  </w:rPr>
                  <m:t>slope</m:t>
                </m:r>
              </m:e>
            </m:d>
          </m:den>
        </m:f>
      </m:oMath>
      <w:r>
        <w:t xml:space="preserve"> where </w:t>
      </w:r>
      <m:oMath>
        <m:r>
          <w:rPr>
            <w:rFonts w:ascii="Cambria Math" w:hAnsi="Cambria Math"/>
          </w:rPr>
          <m:t>As</m:t>
        </m:r>
      </m:oMath>
      <w:r>
        <w:t xml:space="preserve"> is the total upslope area within the plot and </w:t>
      </w:r>
      <m:oMath>
        <m:r>
          <w:rPr>
            <w:rFonts w:ascii="Cambria Math" w:hAnsi="Cambria Math"/>
          </w:rPr>
          <m:t>slope</m:t>
        </m:r>
      </m:oMath>
      <w:r>
        <w:t xml:space="preserve"> is the absolute value of slope calculated at the 5m grain.  This geolocated layer allows fine resolution and precise tree mapping with topography, but the omission of upslope area beyond the plot means values are underestimates and variably so for different locations. For an alternate estimate of wetness independent of total upslope area (Topographic Position Index) and associated results, see supplementary material. We defined tree size as the diameter at breast height (calculated from dendrometer bands) at the previous census. We centred and scaled TWI and DBH across the range of observed values. We estimated crown exposure for each tree and year using ground measurements of crown illumination index (CII) at the previous census, an ordinal variable from 1 to 5 (least to most exposed).</w:t>
      </w:r>
    </w:p>
    <w:p w14:paraId="2EA3EEE7" w14:textId="77777777" w:rsidR="00FC4F85" w:rsidRDefault="00000000">
      <w:r>
        <w:t xml:space="preserve">We assigned deciduousness as a species-level trait using data from Williams </w:t>
      </w:r>
      <w:r>
        <w:rPr>
          <w:i/>
          <w:iCs/>
        </w:rPr>
        <w:t>et al.</w:t>
      </w:r>
      <w:r>
        <w:t xml:space="preserve"> (2008). We defined deciduousness as the mean over trees of the proportion of crown leaf loss at maximum, with a score ranging from 0 to 4 where 0 is most evergreen and 4 is most deciduous. For each species, these were calculated from observations of individual trees that were assigned categorical scores, and averaged, allowing species to take continuous, decimal values in the 0-4 range. Data were unavailable for </w:t>
      </w:r>
      <w:r>
        <w:rPr>
          <w:i/>
          <w:iCs/>
        </w:rPr>
        <w:t>Alphonsea ventricosa</w:t>
      </w:r>
      <w:r>
        <w:t xml:space="preserve">, an evergreen species; we assigned it a deciduousness score of 1.   </w:t>
      </w:r>
    </w:p>
    <w:p w14:paraId="6210E5AA" w14:textId="77777777" w:rsidR="00FC4F85" w:rsidRDefault="00000000">
      <w:r>
        <w:rPr>
          <w:b/>
          <w:bCs/>
          <w:i/>
          <w:iCs/>
        </w:rPr>
        <w:t>Statistical methods</w:t>
      </w:r>
    </w:p>
    <w:p w14:paraId="3D47A21E" w14:textId="77777777" w:rsidR="00FC4F85" w:rsidRDefault="00000000">
      <w:r>
        <w:t>We analysed tree drought responses by fitting separate models for each drought. We fit alternative models for sensitivity including a null model with just species random effects, a model including only fixed effects of species deciduousness and habitat wetness (TWI) and a model including size (DBH), light environment (CII) and TWI as well as species random effects on all these. We first modelled sensitivity as a simple random intercept model</w:t>
      </w:r>
    </w:p>
    <w:p w14:paraId="0023404E" w14:textId="77777777" w:rsidR="00FC4F85" w:rsidRDefault="00000000">
      <m:oMathPara>
        <m:oMathParaPr>
          <m:jc m:val="center"/>
        </m:oMathParaPr>
        <m:oMath>
          <m:r>
            <w:rPr>
              <w:rFonts w:ascii="Cambria Math" w:hAnsi="Cambria Math"/>
            </w:rPr>
            <m:t>sensitivity</m:t>
          </m:r>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Species</m:t>
              </m:r>
            </m:e>
          </m:d>
        </m:oMath>
      </m:oMathPara>
    </w:p>
    <w:p w14:paraId="636696EC" w14:textId="77777777" w:rsidR="00FC4F85" w:rsidRDefault="00000000">
      <w:r>
        <w:t>We then used the species effects (intercept + random effect) from this model and tested their correlations with deciduousness using simple linear models.</w:t>
      </w:r>
    </w:p>
    <w:p w14:paraId="71B8CA7A" w14:textId="77777777" w:rsidR="00FC4F85" w:rsidRDefault="00000000">
      <w:r>
        <w:t>To model the interactive effects of deciduousness and wetness on sensitivity, we modelled</w:t>
      </w:r>
    </w:p>
    <w:p w14:paraId="593CA461" w14:textId="77777777" w:rsidR="00FC4F85" w:rsidRDefault="00000000">
      <m:oMathPara>
        <m:oMathParaPr>
          <m:jc m:val="center"/>
        </m:oMathParaPr>
        <m:oMath>
          <m:r>
            <w:rPr>
              <w:rFonts w:ascii="Cambria Math" w:hAnsi="Cambria Math"/>
            </w:rPr>
            <m:t>sensitivity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TWI</m:t>
          </m:r>
          <m:r>
            <m:rPr>
              <m:sty m:val="p"/>
            </m:rPr>
            <w:rPr>
              <w:rFonts w:ascii="Cambria Math" w:hAnsi="Cambria Math"/>
            </w:rPr>
            <m:t>+</m:t>
          </m:r>
          <m:r>
            <w:rPr>
              <w:rFonts w:ascii="Cambria Math" w:hAnsi="Cambria Math"/>
            </w:rPr>
            <m:t>deciduousness</m:t>
          </m:r>
          <m:r>
            <m:rPr>
              <m:sty m:val="p"/>
            </m:rPr>
            <w:rPr>
              <w:rFonts w:ascii="Cambria Math" w:hAnsi="Cambria Math"/>
            </w:rPr>
            <m:t>+</m:t>
          </m:r>
          <m:r>
            <w:rPr>
              <w:rFonts w:ascii="Cambria Math" w:hAnsi="Cambria Math"/>
            </w:rPr>
            <m:t>TWI</m:t>
          </m:r>
          <m:r>
            <m:rPr>
              <m:sty m:val="p"/>
            </m:rPr>
            <w:rPr>
              <w:rFonts w:ascii="Cambria Math" w:hAnsi="Cambria Math"/>
            </w:rPr>
            <m:t>:</m:t>
          </m:r>
          <m:r>
            <w:rPr>
              <w:rFonts w:ascii="Cambria Math" w:hAnsi="Cambria Math"/>
            </w:rPr>
            <m:t>decidousness</m:t>
          </m:r>
        </m:oMath>
      </m:oMathPara>
    </w:p>
    <w:p w14:paraId="067AF309" w14:textId="77777777" w:rsidR="00FC4F85" w:rsidRDefault="00000000">
      <w:r>
        <w:t>To further disentange the microenvironmental drivers of drought sensitivity, we used a Bayesian causal model to simultaneously estimate fits for:</w:t>
      </w:r>
    </w:p>
    <w:p w14:paraId="35CA52EC" w14:textId="77777777" w:rsidR="00FC4F85" w:rsidRDefault="00000000">
      <m:oMathPara>
        <m:oMathParaPr>
          <m:jc m:val="center"/>
        </m:oMathParaPr>
        <m:oMath>
          <m:r>
            <w:rPr>
              <w:rFonts w:ascii="Cambria Math" w:hAnsi="Cambria Math"/>
            </w:rPr>
            <m:t>sensitivity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DBH</m:t>
          </m:r>
          <m:r>
            <m:rPr>
              <m:sty m:val="p"/>
            </m:rPr>
            <w:rPr>
              <w:rFonts w:ascii="Cambria Math" w:hAnsi="Cambria Math"/>
            </w:rPr>
            <m:t>+</m:t>
          </m:r>
          <m:r>
            <w:rPr>
              <w:rFonts w:ascii="Cambria Math" w:hAnsi="Cambria Math"/>
            </w:rPr>
            <m:t>CII</m:t>
          </m:r>
          <m:r>
            <m:rPr>
              <m:sty m:val="p"/>
            </m:rPr>
            <w:rPr>
              <w:rFonts w:ascii="Cambria Math" w:hAnsi="Cambria Math"/>
            </w:rPr>
            <m:t>+</m:t>
          </m:r>
          <m:r>
            <w:rPr>
              <w:rFonts w:ascii="Cambria Math" w:hAnsi="Cambria Math"/>
            </w:rPr>
            <m:t>TWI</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DBH</m:t>
              </m:r>
              <m:r>
                <m:rPr>
                  <m:sty m:val="p"/>
                </m:rPr>
                <w:rPr>
                  <w:rFonts w:ascii="Cambria Math" w:hAnsi="Cambria Math"/>
                </w:rPr>
                <m:t>+</m:t>
              </m:r>
              <m:r>
                <w:rPr>
                  <w:rFonts w:ascii="Cambria Math" w:hAnsi="Cambria Math"/>
                </w:rPr>
                <m:t>CII</m:t>
              </m:r>
              <m:r>
                <m:rPr>
                  <m:sty m:val="p"/>
                </m:rPr>
                <w:rPr>
                  <w:rFonts w:ascii="Cambria Math" w:hAnsi="Cambria Math"/>
                </w:rPr>
                <m:t>+</m:t>
              </m:r>
              <m:r>
                <w:rPr>
                  <w:rFonts w:ascii="Cambria Math" w:hAnsi="Cambria Math"/>
                </w:rPr>
                <m:t>TWI</m:t>
              </m:r>
              <m:r>
                <m:rPr>
                  <m:sty m:val="p"/>
                </m:rPr>
                <w:rPr>
                  <w:rFonts w:ascii="Cambria Math" w:hAnsi="Cambria Math"/>
                </w:rPr>
                <m:t>|</m:t>
              </m:r>
              <m:r>
                <w:rPr>
                  <w:rFonts w:ascii="Cambria Math" w:hAnsi="Cambria Math"/>
                </w:rPr>
                <m:t>Species</m:t>
              </m:r>
            </m:e>
          </m:d>
        </m:oMath>
      </m:oMathPara>
    </w:p>
    <w:p w14:paraId="2DDBF97C" w14:textId="77777777" w:rsidR="00FC4F85" w:rsidRDefault="00000000">
      <w:r>
        <w:t>and</w:t>
      </w:r>
    </w:p>
    <w:p w14:paraId="6AFEC40A" w14:textId="77777777" w:rsidR="00FC4F85" w:rsidRDefault="00000000">
      <m:oMathPara>
        <m:oMathParaPr>
          <m:jc m:val="center"/>
        </m:oMathParaPr>
        <m:oMath>
          <m:r>
            <w:rPr>
              <w:rFonts w:ascii="Cambria Math" w:hAnsi="Cambria Math"/>
            </w:rPr>
            <m:t>CII</m:t>
          </m:r>
          <m:r>
            <m:rPr>
              <m:sty m:val="p"/>
            </m:rPr>
            <w:rPr>
              <w:rFonts w:ascii="Cambria Math" w:hAnsi="Cambria Math"/>
            </w:rPr>
            <m:t>∼</m:t>
          </m:r>
          <m:r>
            <w:rPr>
              <w:rFonts w:ascii="Cambria Math" w:hAnsi="Cambria Math"/>
            </w:rPr>
            <m:t>DBH</m:t>
          </m:r>
        </m:oMath>
      </m:oMathPara>
    </w:p>
    <w:p w14:paraId="4AB3A41A" w14:textId="77777777" w:rsidR="00FC4F85" w:rsidRDefault="00000000">
      <w:r>
        <w:t xml:space="preserve">Simultaneously modelling the effect of variables on sensitivity and the effect of DBH on CII in this way allows us to disentangle causual linkages while accounting for confounding effects. We chose to model a species random effect on all slopes here to account for variation across species instead of specific traits which may have different effects with each of the variables. However, we also ran simpler models with species random effects only on the intercept, the results of which are reported in the Supplementary Material. Across all models, we used Gaussian priors for the distribution of the response variable sensitivity, considered CII as a monotonic predictor (ordered factor) and centred and scaled the other predictors. We modelled CII response as an ordinal categorical variable with a cumulative logit link function. In the combined form, the model therefore used a multivariate distribution of Gaussian and logit. As an alternate approach, we applied backdoor criteria to the causal model and tested the effects of DBH, CII and TWI separately. Details and results are reported in the Supplementary Material. </w:t>
      </w:r>
    </w:p>
    <w:p w14:paraId="68AB45A5" w14:textId="77777777" w:rsidR="00FC4F85" w:rsidRDefault="00000000">
      <w:r>
        <w:t xml:space="preserve">All statistical analyses were performed using R version 4.4.0 (R Core Team 2024). Mixed models were fit through Bayesian regressions using MCMC methods from the package </w:t>
      </w:r>
      <w:r>
        <w:rPr>
          <w:i/>
          <w:iCs/>
        </w:rPr>
        <w:t>brms</w:t>
      </w:r>
      <w:r>
        <w:t xml:space="preserve"> (Bürkner 2017). We ran 4 MCMC chains for 3000 iterations with 1000 of these set as warmup. We extracted draws, calculated distributions and checked convergence using functions from the </w:t>
      </w:r>
      <w:r>
        <w:rPr>
          <w:i/>
          <w:iCs/>
        </w:rPr>
        <w:t>posterior</w:t>
      </w:r>
      <w:r>
        <w:t xml:space="preserve"> package (Bürkner </w:t>
      </w:r>
      <w:r>
        <w:rPr>
          <w:i/>
          <w:iCs/>
        </w:rPr>
        <w:t>et al.</w:t>
      </w:r>
      <w:r>
        <w:t xml:space="preserve"> 2023; Vehtari </w:t>
      </w:r>
      <w:r>
        <w:rPr>
          <w:i/>
          <w:iCs/>
        </w:rPr>
        <w:t>et al.</w:t>
      </w:r>
      <w:r>
        <w:t xml:space="preserve"> 2021).</w:t>
      </w:r>
    </w:p>
    <w:p w14:paraId="0D9BC0BB" w14:textId="77777777" w:rsidR="00FC4F85" w:rsidRDefault="00000000">
      <w:pPr>
        <w:pStyle w:val="Heading1"/>
      </w:pPr>
      <w:bookmarkStart w:id="11" w:name="results"/>
      <w:bookmarkEnd w:id="10"/>
      <w:r>
        <w:t>Results</w:t>
      </w:r>
    </w:p>
    <w:p w14:paraId="2B3D8E17" w14:textId="77777777" w:rsidR="00FC4F85" w:rsidRDefault="00000000">
      <w:pPr>
        <w:pStyle w:val="Heading2"/>
      </w:pPr>
      <w:bookmarkStart w:id="12" w:name="tree-growth-responses-to-drought"/>
      <w:r>
        <w:t>Tree growth responses to drought</w:t>
      </w:r>
    </w:p>
    <w:p w14:paraId="7380DF1F" w14:textId="77777777" w:rsidR="00FC4F85" w:rsidRDefault="00000000">
      <w:r>
        <w:t>The three climatically distinct droughts can be characterised as follows: 2010 was a moderate, dry-season drought, 2015 a severe wet-season drought and 2020, a moderate drought during the dry-to-wet transition (Figs 1, S2, S3).</w:t>
      </w:r>
    </w:p>
    <w:p w14:paraId="31FC8F24" w14:textId="77777777" w:rsidR="00FC4F85" w:rsidRDefault="00000000">
      <w:r>
        <w:t xml:space="preserve">Drought years were associated with lower plot-level growth and negative tree-level sensitivities, with the strongest negative response in 2015 (Fig 2). Median growth rate across all trees and years was 1.73 mm (range -14.2, 29.32). The drought year 2015 had the lowest median increment 0.82 mm, 53% lower than the median across all years. In the 2010 and 2020 droughts, the median increments were 1.5 mm and 1.28 mm respectively, 13% and 26% lower than the median across all years.   Median drought sensitivity across all trees in 2010, 2015 and 2020 were -0.27, -0.55 and -0.3 respectively. </w:t>
      </w:r>
    </w:p>
    <w:p w14:paraId="410C1AB1" w14:textId="77777777" w:rsidR="00FC4F85" w:rsidRDefault="00000000">
      <w:pPr>
        <w:pStyle w:val="Heading2"/>
      </w:pPr>
      <w:bookmarkStart w:id="13" w:name="Xc74a0baff171b1d9b6ddf8a89882785f488fbc6"/>
      <w:bookmarkEnd w:id="12"/>
      <w:r>
        <w:t>Species and functional group drought responses</w:t>
      </w:r>
    </w:p>
    <w:p w14:paraId="0868BE23" w14:textId="77777777" w:rsidR="00FC4F85" w:rsidRDefault="00000000">
      <w:r>
        <w:t>Species median sensitivities and individual tree sensitivities to the three droughts were not correlated with each other, supporting prediction (</w:t>
      </w:r>
      <w:r>
        <w:rPr>
          <w:i/>
          <w:iCs/>
        </w:rPr>
        <w:t>i</w:t>
      </w:r>
      <w:r>
        <w:t xml:space="preserve">) (Fig S6, Fig S7). Median annual increment across years varied among the 30 species analysed, with </w:t>
      </w:r>
      <w:r>
        <w:rPr>
          <w:i/>
          <w:iCs/>
        </w:rPr>
        <w:t>Gluta obovata</w:t>
      </w:r>
      <w:r>
        <w:t xml:space="preserve"> the lowest (0.61 mm) and </w:t>
      </w:r>
      <w:r>
        <w:rPr>
          <w:i/>
          <w:iCs/>
        </w:rPr>
        <w:t>Dipterocarpus alatus</w:t>
      </w:r>
      <w:r>
        <w:t xml:space="preserve"> the highest (3.58 mm). In 2010, species-level sensitivities ranged from -0.94 for </w:t>
      </w:r>
      <w:r>
        <w:rPr>
          <w:i/>
          <w:iCs/>
        </w:rPr>
        <w:t>Alphonsea ventricosa</w:t>
      </w:r>
      <w:r>
        <w:t xml:space="preserve"> to 0.65 for </w:t>
      </w:r>
      <w:r>
        <w:rPr>
          <w:i/>
          <w:iCs/>
        </w:rPr>
        <w:t>Afzelia xylocarpa</w:t>
      </w:r>
      <w:r>
        <w:t xml:space="preserve">. In 2015, these ranged from -1.06 for </w:t>
      </w:r>
      <w:r>
        <w:rPr>
          <w:i/>
          <w:iCs/>
        </w:rPr>
        <w:t>Dimocarpus longan</w:t>
      </w:r>
      <w:r>
        <w:t xml:space="preserve"> to 0.02 for </w:t>
      </w:r>
      <w:r>
        <w:rPr>
          <w:i/>
          <w:iCs/>
        </w:rPr>
        <w:t>Mitrephora thorelii</w:t>
      </w:r>
      <w:r>
        <w:t xml:space="preserve">, and in 2020 from -0.98 for </w:t>
      </w:r>
      <w:r>
        <w:rPr>
          <w:i/>
          <w:iCs/>
        </w:rPr>
        <w:t>Gluta obovata</w:t>
      </w:r>
      <w:r>
        <w:t xml:space="preserve"> to 0.77 for </w:t>
      </w:r>
      <w:r>
        <w:rPr>
          <w:i/>
          <w:iCs/>
        </w:rPr>
        <w:t>Afzelia xylocarpa</w:t>
      </w:r>
      <w:r>
        <w:t xml:space="preserve">. Species had more negative sensitivities to the 2015 drought than the 2010 or 2020 droughts, in alignment with median sensitivities across all trees (Fig S6). Median species sensitivities to the 2010 and 2020 droughts were variable, but no species had higher median increments than a typical year in 2015. </w:t>
      </w:r>
    </w:p>
    <w:p w14:paraId="35530348" w14:textId="77777777" w:rsidR="00FC4F85" w:rsidRDefault="00000000">
      <w:r>
        <w:t>Deciduous and evergreen species showed heterogenous responses to different droughts, supporting prediction (</w:t>
      </w:r>
      <w:r>
        <w:rPr>
          <w:i/>
          <w:iCs/>
        </w:rPr>
        <w:t>ii</w:t>
      </w:r>
      <w:r>
        <w:t>). Deciduous species were more drought sensitive than evergreen species in 2015 , less sensitive in 2020 , whereas there was no difference in 2010(Fig 3a).  Models of all trees with Topographic Wetness Index (TWI) and deciduousness as predictors showed that the conditional effect of deciduousness on sensitivity (controlling for topographic wetness) was significantly negative in 2015 (-0.08; 90% CI -0.12,-0.04), significantly positive in 2020 (0.19; 90% CI 0.15,0.23), and non-existent in 2010 (-0.02, 90% CI -0.05, 0.02).</w:t>
      </w:r>
    </w:p>
    <w:p w14:paraId="4CB1AE55" w14:textId="77777777" w:rsidR="00FC4F85" w:rsidRDefault="00000000">
      <w:pPr>
        <w:pStyle w:val="Heading2"/>
      </w:pPr>
      <w:bookmarkStart w:id="14" w:name="microenvironment-effects"/>
      <w:bookmarkEnd w:id="13"/>
      <w:r>
        <w:t>Microenvironment effects</w:t>
      </w:r>
    </w:p>
    <w:p w14:paraId="5779D02A" w14:textId="77777777" w:rsidR="00FC4F85" w:rsidRDefault="00000000">
      <w:r>
        <w:t>TWI had different effects across droughts, supporting prediction (</w:t>
      </w:r>
      <w:r>
        <w:rPr>
          <w:i/>
          <w:iCs/>
        </w:rPr>
        <w:t>iii</w:t>
      </w:r>
      <w:r>
        <w:t xml:space="preserve">). Across all trees, the model with wetness and deciduousness showed that TWI had a positive effect on drought sensitivity in 2015 (median effect =0.05, 90% CI 0.01, 0.08) and 2020 (median effect =0.07, 90% CI 0.02, 0.11), meaning that wetter areas showed less negative or more positive responses to drought, but no effect in 2010 (median effect =0, 90% CI -0.04, 0.03). The interaction between wetness and deciduousness was significantly negative in 2015 (median effect =-0.02, 90% CI -0.03, 0) but was not significant in 2010 (median effect =0, 90% CI -0.01, 0.02) or 2020, (median effect =-0.01, 90% CI -0.03, 0.01), meaning that  the divergent sensitivities of deciduous and evergreen trees in 2015 and 2020 were more pronounced in wetter and drier sites respectively (Fig 3b). </w:t>
      </w:r>
    </w:p>
    <w:p w14:paraId="7733BA90" w14:textId="77777777" w:rsidR="00FC4F85" w:rsidRDefault="00000000">
      <w:r>
        <w:t xml:space="preserve">Broadly, the effects of wetness and size were different across droughts while exposure tended to decrease growth with varying strengths across droughts (Fig 4a). Accounting for DBH and exposure, wetness had a small negative effect in 2010 (median effect =-0.04, 90% CI -0.09, 0.02), but a positive effect in 2015 (median effect =0.05, 90% CI 0, 0.11) and 2020 (median effect =0.06, 90% CI 0.01, 0.12).   </w:t>
      </w:r>
    </w:p>
    <w:p w14:paraId="16892851" w14:textId="77777777" w:rsidR="00FC4F85" w:rsidRDefault="00000000">
      <w:r>
        <w:t>Drought sensitivities of individuals with different crown exposures varied across droughts (Fig 5), supporting prediction (</w:t>
      </w:r>
      <w:r>
        <w:rPr>
          <w:i/>
          <w:iCs/>
        </w:rPr>
        <w:t>iii</w:t>
      </w:r>
      <w:r>
        <w:t>). Crown Illumination index (CII) was associated with greater growth declines in 2010. In the same models described above, the simplex parameter for the ordered factor CII in 2010 was significant and negative (median effect = -0.15, 90% CI -0.33, -0.07), while in 2015 and 2020 the negative effect was not as strong (2015 median effect = -0.06, 90% CI -0.17, 0.03; 2020 median effect = -0.02, 90% CI -0.1, 0.06). Predicted effects of CII on sensitivity decreased monotonically, with strong decreases in 2010, weak decrease in 2015, and no effect in 2020 (Fig 5b).</w:t>
      </w:r>
    </w:p>
    <w:p w14:paraId="26DC6499" w14:textId="77777777" w:rsidR="00FC4F85" w:rsidRDefault="00000000">
      <w:r>
        <w:t xml:space="preserve">Trees with larger DBH had higher CII across all years; median effect and 90% CI for 2010, 2015 and 2020 respectively were 4.01 (3.74, 4.3), 4.19 (3.92, 4.48) and 3.75(3.5, 4) (Fig 5a). Controlling for the direct effect of exposure, the remaining effect of DBH </w:t>
      </w:r>
      <w:r>
        <w:rPr>
          <w:i/>
          <w:iCs/>
        </w:rPr>
        <w:t>per se</w:t>
      </w:r>
      <w:r>
        <w:t xml:space="preserve"> was significantly positive in 2010, and not significant in 2015 or 2020 (Fig 4a, Fig 5a).</w:t>
      </w:r>
    </w:p>
    <w:p w14:paraId="700C0BC2" w14:textId="77777777" w:rsidR="00FC4F85" w:rsidRDefault="00000000">
      <w:pPr>
        <w:pStyle w:val="Heading1"/>
      </w:pPr>
      <w:bookmarkStart w:id="15" w:name="discussion"/>
      <w:bookmarkEnd w:id="11"/>
      <w:bookmarkEnd w:id="14"/>
      <w:r>
        <w:t>Discussion</w:t>
      </w:r>
    </w:p>
    <w:p w14:paraId="192C0AF0" w14:textId="77777777" w:rsidR="00FC4F85" w:rsidRDefault="00000000">
      <w:r>
        <w:t>We show that in a tropical seasonal forest, the drought sensitivity of tree growth is jointly and interactively shaped by drought characteristics, species adaptations, tree size and microenvironment (Table 1). Analysing three droughts in a 14-year dendrometer band time series, we found lower-than-average growth during drought years, resulting in lower plot-level growth (Fig 2). There was little consistency in species- or individual-level responses across droughts, reflecting dissimilar effects of a key species trait (deciduousness) and variables linked to tree drought experience (TWI, DBH, CII) under differing drought conditions. Despite lower extremes of temperature, vapor pressure deficit, and number of dry days (Fig. 2a), the severe drought in 2015 that peaked in the wet season elicited stronger responses across trees, especially deciduous species, which are expected to have stronger seasonality in growth phenology (Fig 3). Interestingly, deciduous species had divergent responses in 2015 and 2020, especially along a wetness gradient; they showed greater growth declines in wetter than drier sites in 2015 and the reverse in 2020, while evergreen species showed greater declines in drier sites in both 2015 and 2020 (Fig 3b, Fig 4b). Although trees with more exposed crowns tended to grow less under drought, additional effects of DBH – presumably including rooting volume and depth – were dissimilar between the drought events (Fig 4a). It is possible that water availability buffered exposure-associated growth declines through different mechanisms in the different droughts; larger trees fared better in the dry-season drought while trees in wetter sites suffered smaller growth declines during droughts that extended into the wet season (Fig 5).  Taken together, these results indicate that combined effects of drought characteristics, species traits, and individual microenvironments produce important heterogeneity in individual and species drought responses of tropical trees. Divergent effects of species and individuals to droughts may contribute to stabilizing ecosystem function and maintaining species diversity.</w:t>
      </w:r>
    </w:p>
    <w:p w14:paraId="49AC5D99" w14:textId="77777777" w:rsidR="00FC4F85" w:rsidRDefault="00000000">
      <w:r>
        <w:t xml:space="preserve">Our analysis of 30 species across size classes and habitats spans realistic spatial and ecological variation beyond the scope of previous analyses, but we are limited in disentangling the effects of drought characteristics because of limited sample size.   The three droughts analyzed differed in multiple aspects, including seasonal timing, magnitude and duration of meteorological anomalies, and severity as classified with SPEI (Table 1, Fig. 1).   Our finding that a severe wet-season drought in 2015 had greater impact on woody growth than dry-season drought in 2010 and dry-to-wet-season drought in 2020 is somewhat contrary to previous findings. Tree ring studies from this site (Anderson-Teixeira </w:t>
      </w:r>
      <w:r>
        <w:rPr>
          <w:i/>
          <w:iCs/>
        </w:rPr>
        <w:t>et al.</w:t>
      </w:r>
      <w:r>
        <w:t xml:space="preserve"> 2022; Vlam </w:t>
      </w:r>
      <w:r>
        <w:rPr>
          <w:i/>
          <w:iCs/>
        </w:rPr>
        <w:t>et al.</w:t>
      </w:r>
      <w:r>
        <w:t xml:space="preserve"> 2014) and across the tropics (Zuidema </w:t>
      </w:r>
      <w:r>
        <w:rPr>
          <w:i/>
          <w:iCs/>
        </w:rPr>
        <w:t>et al.</w:t>
      </w:r>
      <w:r>
        <w:t xml:space="preserve"> 2022) have asserted that tree growth is most sensitive to dry-season precipitation. However, the strength of the ecological response to the 2015 wet-season drought (Fig. 1) does not align with this conclusion. Generalization of tropical tree growth responses likely requires fine-scale monitoring of growth (i.e., dendrometer band measurements or dendrochronology when possible) on species that span strategies and over different timings and intensities of droughts, together with concurrent measures of soil water availability. Advancing efforts to collect these data is critical to assessment and prediction of tropical forest responses to changing precipitation patterns. </w:t>
      </w:r>
    </w:p>
    <w:p w14:paraId="748F8A33" w14:textId="77777777" w:rsidR="00FC4F85" w:rsidRDefault="00000000">
      <w:r>
        <w:t xml:space="preserve">Periodic hot/dry conditions in tropical dry forests could create selective pressures for adaptive variation towards drought resistance potentially resulting in a greater diversity of drought responses compared to other bioclimatic zones where adaptive pressures and thus ecological variability are different. We demonstrate that species identity and a key species adaptation (deciduousness) interact with drought characteristics and microenvironment to shape drought responses in a dry seasonal evergreen forest. This aligns closely with recent global analyses using tree ring chronologies showing hetereogeneous responses of tree functional types to drought types (Zuidema </w:t>
      </w:r>
      <w:r>
        <w:rPr>
          <w:i/>
          <w:iCs/>
        </w:rPr>
        <w:t>et al.</w:t>
      </w:r>
      <w:r>
        <w:t xml:space="preserve"> 2025). Strong seasonality in tropical dry forests exerts selective pressures on hydraulic strategies resulting in diversification along the hydraulic safety-efficiency axis with diverse strategies to optimise tree vital rates (González-M. </w:t>
      </w:r>
      <w:r>
        <w:rPr>
          <w:i/>
          <w:iCs/>
        </w:rPr>
        <w:t>et al.</w:t>
      </w:r>
      <w:r>
        <w:t xml:space="preserve"> 2021; Oliveira </w:t>
      </w:r>
      <w:r>
        <w:rPr>
          <w:i/>
          <w:iCs/>
        </w:rPr>
        <w:t>et al.</w:t>
      </w:r>
      <w:r>
        <w:t xml:space="preserve"> 2021). The degree of adaptive variation along the water-use axis might be comparable to other dry climatic systems (e.g. temperate drylands reported in Vasey </w:t>
      </w:r>
      <w:r>
        <w:rPr>
          <w:i/>
          <w:iCs/>
        </w:rPr>
        <w:t>et al.</w:t>
      </w:r>
      <w:r>
        <w:t xml:space="preserve"> (2022)), but may be distinct from the wet/everwet tropics, where tree-environment relations and evolutionary strategies may be substantially different. Paralleling the rarity of long-term records of annual tree growth in less seasonal tropical forests (Groenendijk </w:t>
      </w:r>
      <w:r>
        <w:rPr>
          <w:i/>
          <w:iCs/>
        </w:rPr>
        <w:t>et al.</w:t>
      </w:r>
      <w:r>
        <w:t xml:space="preserve"> 2025), we know exceedingly little about how tropical tree species with different above- and below-ground traits along the hydraulic safety-efficiency spectrum respond to different types of drought, and how these responses may be modified by microenvironments. Again, continued expansion of dendrometer band and ecophysiological studies will be essential to understanding the diversity and complexity of tropical tree drought responses, as well as if and how this diversity may promote community-level insurance effects under drought across tropical forests in general. </w:t>
      </w:r>
    </w:p>
    <w:p w14:paraId="41B5BBA4" w14:textId="77777777" w:rsidR="00FC4F85" w:rsidRDefault="00000000">
      <w:r>
        <w:t xml:space="preserve">Trees with more exposed crowns exhibited greater growth declines, while sub-canopy trees grew more than average during the 2010 drought. This finding is consistent with observations that larger trees tend to suffer more during drought (Bennett </w:t>
      </w:r>
      <w:r>
        <w:rPr>
          <w:i/>
          <w:iCs/>
        </w:rPr>
        <w:t>et al.</w:t>
      </w:r>
      <w:r>
        <w:t xml:space="preserve"> 2015), but adds the important insight that it is crown position – as opposed to size </w:t>
      </w:r>
      <w:r>
        <w:rPr>
          <w:i/>
          <w:iCs/>
        </w:rPr>
        <w:t>per se</w:t>
      </w:r>
      <w:r>
        <w:t xml:space="preserve"> – that is primarily responsible for this pattern. The consistent negative direction of the effect of crown position aligns with pronounced gradients in drought stress across forest vertical profiles (Vinod </w:t>
      </w:r>
      <w:r>
        <w:rPr>
          <w:i/>
          <w:iCs/>
        </w:rPr>
        <w:t>et al.</w:t>
      </w:r>
      <w:r>
        <w:t xml:space="preserve"> 2023). We show that residual effects of size, presumably including root water access and biophysical challenges linked to height itself, may act in different directions depending on the drought characteristics (Figs. 4, 5). These findings imply that while canopy and emergent trees experience the greatest stress and the most negative growth responses, a suite of species traits and microenvironmental characteristics modify growth responses in interaction with drought characteristics.</w:t>
      </w:r>
    </w:p>
    <w:p w14:paraId="73EC58D1" w14:textId="77777777" w:rsidR="00FC4F85" w:rsidRDefault="00000000">
      <w:r>
        <w:t xml:space="preserve">Despite consistent observations of plot-level growth declines across drought events, we show that this scale obscures a variety of species- and tree-level ecological responses that are heterogeneous across droughts. An important implication is that drought responses inferred from tree-ring records derived from the few species known to form reliable, dateable annual rings (n=4 at HKK; Vlam </w:t>
      </w:r>
      <w:r>
        <w:rPr>
          <w:i/>
          <w:iCs/>
        </w:rPr>
        <w:t>et al.</w:t>
      </w:r>
      <w:r>
        <w:t xml:space="preserve"> (2014)) are unlikely to be representative of the drought responses of the entire community. For example, one of the few annual-ring-forming species at HKK, deciduous </w:t>
      </w:r>
      <w:r>
        <w:rPr>
          <w:i/>
          <w:iCs/>
        </w:rPr>
        <w:t>Afzelia xylocarpa</w:t>
      </w:r>
      <w:r>
        <w:t>, had the most distinct response across the three events; it’s growth nearly doubled in the 2010 and 2020 droughts but was severely reduced in the wet-season drought (Fig S6, Table S1). Extrapolating from such dendrochronological data, therefore, could lead to important errors if attributed to other species, potentially misrepresenting drought impacts conservation or silviculture, e.g. </w:t>
      </w:r>
      <w:r>
        <w:rPr>
          <w:i/>
          <w:iCs/>
        </w:rPr>
        <w:t>Dipterocarpus alatus</w:t>
      </w:r>
      <w:r>
        <w:t xml:space="preserve">, a conservation and commercial priority species, presents a different drought response (Table S1). More generally, tree-ring records likely present a biased picture of drought responses, as ring formation is caused by dry-season dormancy (often associated with deciduous leaf habit) and sampling often targets large trees with exposed crowns and dry microenvironments (Speer 2010)– all factors shown here to influence drought sensitivity.  Our analyses reveal a complex heterogeneity of drought responses, including the contrasting influence of deciduousness in three different droughts, showing that ecological and evolutionary strategies can make particular species and trees resistant to some droughts but vulnerable to others. These distinct responses of species and individuals to droughts suggests potential biological insurance effects (Loreau </w:t>
      </w:r>
      <w:r>
        <w:rPr>
          <w:i/>
          <w:iCs/>
        </w:rPr>
        <w:t>et al.</w:t>
      </w:r>
      <w:r>
        <w:t xml:space="preserve"> 2021) among tropical tree responses, in alignment with recent global analyses (Langan </w:t>
      </w:r>
      <w:r>
        <w:rPr>
          <w:i/>
          <w:iCs/>
        </w:rPr>
        <w:t>et al.</w:t>
      </w:r>
      <w:r>
        <w:t xml:space="preserve"> 2025; Liu </w:t>
      </w:r>
      <w:r>
        <w:rPr>
          <w:i/>
          <w:iCs/>
        </w:rPr>
        <w:t>et al.</w:t>
      </w:r>
      <w:r>
        <w:t xml:space="preserve"> 2022; Zuidema </w:t>
      </w:r>
      <w:r>
        <w:rPr>
          <w:i/>
          <w:iCs/>
        </w:rPr>
        <w:t>et al.</w:t>
      </w:r>
      <w:r>
        <w:t xml:space="preserve"> 2025).</w:t>
      </w:r>
    </w:p>
    <w:p w14:paraId="4D184CC0" w14:textId="77777777" w:rsidR="00FC4F85" w:rsidRDefault="00000000">
      <w:r>
        <w:t xml:space="preserve">Our study reveals that drought sensitivity is not a simple, static function of species identity, traits, or microenvironments, but rather a complex, dynamic response shaped interactively by these factors and drought characteristics. Despite net decreased growth at the plot-level (in agreement with landscape-scale in Aguirre-Gutiérrez </w:t>
      </w:r>
      <w:r>
        <w:rPr>
          <w:i/>
          <w:iCs/>
        </w:rPr>
        <w:t>et al.</w:t>
      </w:r>
      <w:r>
        <w:t xml:space="preserve"> (2022) and Bennett </w:t>
      </w:r>
      <w:r>
        <w:rPr>
          <w:i/>
          <w:iCs/>
        </w:rPr>
        <w:t>et al.</w:t>
      </w:r>
      <w:r>
        <w:t xml:space="preserve"> (2023)), we show evidence that the same strategies are not uniformly successful across spatiotemporal climatic variation. Simple, static traits are often used to explain and predict forest responses to drought, especially in the tropics where long-term records are few (Guillemot </w:t>
      </w:r>
      <w:r>
        <w:rPr>
          <w:i/>
          <w:iCs/>
        </w:rPr>
        <w:t>et al.</w:t>
      </w:r>
      <w:r>
        <w:t xml:space="preserve"> 2022; Vico </w:t>
      </w:r>
      <w:r>
        <w:rPr>
          <w:i/>
          <w:iCs/>
        </w:rPr>
        <w:t>et al.</w:t>
      </w:r>
      <w:r>
        <w:t xml:space="preserve"> 2017).  More comprehensive frameworks for drought responses encompass ecological complexity and covarying traits with environment (e.g., Trugman </w:t>
      </w:r>
      <w:r>
        <w:rPr>
          <w:i/>
          <w:iCs/>
        </w:rPr>
        <w:t>et al.</w:t>
      </w:r>
      <w:r>
        <w:t xml:space="preserve"> 2021) but still assume consistent sensitivity of individual trees across events. However, we demonstrate that drought responses of tropical trees are not linearly predictable across drought events, but rather are shaped by the unique characteristics of each drought based on interactions between species adaptations and local environmental conditions. Without overriding the net negative effects of drought on tropical tree growth, these complexities reduce the likelihood of any given species or tree suffering severe growth declines under multiple consecutive droughts, thereby stabilizing functioning of diverse tropical forests under drought.</w:t>
      </w:r>
    </w:p>
    <w:p w14:paraId="38454149" w14:textId="77777777" w:rsidR="00FC4F85" w:rsidRDefault="00000000">
      <w:pPr>
        <w:pStyle w:val="Heading1"/>
      </w:pPr>
      <w:bookmarkStart w:id="16" w:name="acknowledgements"/>
      <w:bookmarkEnd w:id="15"/>
      <w:r>
        <w:t>Acknowledgements</w:t>
      </w:r>
    </w:p>
    <w:p w14:paraId="53E657B3" w14:textId="77777777" w:rsidR="00FC4F85" w:rsidRDefault="00000000">
      <w:r>
        <w:t>We acknowledge the continued contributions of the monitoring team of the 50-ha forest dynamics plot at HKK in collecting data and maintaining the dendrometer bands. Ekaphan Kraichak and Kanisorn Chowtiwuttakorn helped with procuring elevation and climate datasets. José Medina-Vega, Valentine Herrmann and Eugenie Más provided input on improving analyses. David Bauman provided helpful discussions on causal inference modelling. KA was supported by the Smithsonian Institution Postdoctoral Fellowship and the ForestGEO Analytical Workshop, Asia 2024 (supported by NSF grant DEB-2020424 to SJD) in completing this work.</w:t>
      </w:r>
    </w:p>
    <w:p w14:paraId="46BF411F" w14:textId="77777777" w:rsidR="00FC4F85" w:rsidRDefault="00000000">
      <w:r>
        <w:br w:type="page"/>
      </w:r>
    </w:p>
    <w:p w14:paraId="32322CF6" w14:textId="77777777" w:rsidR="00FC4F85" w:rsidRDefault="00000000">
      <w:pPr>
        <w:pStyle w:val="Heading1"/>
      </w:pPr>
      <w:bookmarkStart w:id="17" w:name="references"/>
      <w:bookmarkEnd w:id="16"/>
      <w:r>
        <w:t>References</w:t>
      </w:r>
    </w:p>
    <w:p w14:paraId="49F3A605" w14:textId="77777777" w:rsidR="00FC4F85" w:rsidRDefault="00000000">
      <w:bookmarkStart w:id="18" w:name="ref-aguirre-gutiérrez_functional_2022"/>
      <w:bookmarkStart w:id="19" w:name="refs"/>
      <w:r>
        <w:t xml:space="preserve">Aguirre-Gutiérrez, J., Berenguer, E., Oliveras Menor, I., Bauman, D., Corral-Rivas, J.J., Nava-Miranda, M.G., </w:t>
      </w:r>
      <w:r>
        <w:rPr>
          <w:i/>
          <w:iCs/>
        </w:rPr>
        <w:t>et al.</w:t>
      </w:r>
      <w:r>
        <w:t xml:space="preserve"> (2022). </w:t>
      </w:r>
      <w:hyperlink r:id="rId8">
        <w:r>
          <w:t>Functional susceptibility of tropical forests to climate change</w:t>
        </w:r>
      </w:hyperlink>
      <w:r>
        <w:t xml:space="preserve">. </w:t>
      </w:r>
      <w:r>
        <w:rPr>
          <w:i/>
          <w:iCs/>
        </w:rPr>
        <w:t>Nature Ecology &amp; Evolution</w:t>
      </w:r>
      <w:r>
        <w:t>, 6, 878–889.</w:t>
      </w:r>
    </w:p>
    <w:p w14:paraId="2334E0B0" w14:textId="77777777" w:rsidR="00FC4F85" w:rsidRDefault="00000000">
      <w:bookmarkStart w:id="20" w:name="ref-albert_cryptic_2019"/>
      <w:bookmarkEnd w:id="18"/>
      <w:r>
        <w:t xml:space="preserve">Albert, L.P., Restrepo-Coupe, N., Smith, M.N., Wu, J., Chavana-Bryant, C., Prohaska, N., </w:t>
      </w:r>
      <w:r>
        <w:rPr>
          <w:i/>
          <w:iCs/>
        </w:rPr>
        <w:t>et al.</w:t>
      </w:r>
      <w:r>
        <w:t xml:space="preserve"> (2019). </w:t>
      </w:r>
      <w:hyperlink r:id="rId9">
        <w:r>
          <w:t>Cryptic phenology in plants: Case studies, implications, and recommendations</w:t>
        </w:r>
      </w:hyperlink>
      <w:r>
        <w:t xml:space="preserve">. </w:t>
      </w:r>
      <w:r>
        <w:rPr>
          <w:i/>
          <w:iCs/>
        </w:rPr>
        <w:t>Global Change Biology</w:t>
      </w:r>
      <w:r>
        <w:t>, 25, 3591–3608.</w:t>
      </w:r>
    </w:p>
    <w:p w14:paraId="3E9C95BB" w14:textId="77777777" w:rsidR="00FC4F85" w:rsidRDefault="00000000">
      <w:bookmarkStart w:id="21" w:name="ref-anderson-teixeira_ctfsforestgeo_2015"/>
      <w:bookmarkEnd w:id="20"/>
      <w:r>
        <w:t xml:space="preserve">Anderson-Teixeira, K.J., Davies, S.J., Bennett, A.C., Gonzalez-Akre, E.B., Muller-Landau, H.C., Joseph Wright, S., </w:t>
      </w:r>
      <w:r>
        <w:rPr>
          <w:i/>
          <w:iCs/>
        </w:rPr>
        <w:t>et al.</w:t>
      </w:r>
      <w:r>
        <w:t xml:space="preserve"> (2015). </w:t>
      </w:r>
      <w:hyperlink r:id="rId10">
        <w:r>
          <w:t>CTFS-ForestGEO : A worldwide network monitoring forests in an era of global change</w:t>
        </w:r>
      </w:hyperlink>
      <w:r>
        <w:t xml:space="preserve">. </w:t>
      </w:r>
      <w:r>
        <w:rPr>
          <w:i/>
          <w:iCs/>
        </w:rPr>
        <w:t>Global Change Biology</w:t>
      </w:r>
      <w:r>
        <w:t>, 21, 528–549.</w:t>
      </w:r>
    </w:p>
    <w:p w14:paraId="1828FFF3" w14:textId="77777777" w:rsidR="00FC4F85" w:rsidRDefault="00000000">
      <w:bookmarkStart w:id="22" w:name="ref-anderson-teixeira_joint_2022"/>
      <w:bookmarkEnd w:id="21"/>
      <w:r>
        <w:t xml:space="preserve">Anderson-Teixeira, K.J., Herrmann, V., Rollinson, C.R., Gonzalez, B., Gonzalez-Akre, E.B., Pederson, N., </w:t>
      </w:r>
      <w:r>
        <w:rPr>
          <w:i/>
          <w:iCs/>
        </w:rPr>
        <w:t>et al.</w:t>
      </w:r>
      <w:r>
        <w:t xml:space="preserve"> (2022). </w:t>
      </w:r>
      <w:hyperlink r:id="rId11">
        <w:r>
          <w:t>Joint effects of climate, tree size, and year on annual tree growth derived from tree-ring records of ten globally distributed forests</w:t>
        </w:r>
      </w:hyperlink>
      <w:r>
        <w:t xml:space="preserve">. </w:t>
      </w:r>
      <w:r>
        <w:rPr>
          <w:i/>
          <w:iCs/>
        </w:rPr>
        <w:t>Global Change Biology</w:t>
      </w:r>
      <w:r>
        <w:t>, 28, 245–266.</w:t>
      </w:r>
    </w:p>
    <w:p w14:paraId="77EFDF05" w14:textId="77777777" w:rsidR="00FC4F85" w:rsidRDefault="00000000">
      <w:bookmarkStart w:id="23" w:name="ref-bamston_documentation_1997"/>
      <w:bookmarkEnd w:id="22"/>
      <w:r>
        <w:t xml:space="preserve">Bamston, A.G., Chelliah, M. &amp; Goldenberg, S.B. (1997). </w:t>
      </w:r>
      <w:hyperlink r:id="rId12">
        <w:r>
          <w:t>Documentation of a highly ENSO-related sst region in the equatorial pacific: Research note</w:t>
        </w:r>
      </w:hyperlink>
      <w:r>
        <w:t xml:space="preserve">. </w:t>
      </w:r>
      <w:r>
        <w:rPr>
          <w:i/>
          <w:iCs/>
        </w:rPr>
        <w:t>Atmosphere-Ocean</w:t>
      </w:r>
      <w:r>
        <w:t>, 35, 367–383.</w:t>
      </w:r>
    </w:p>
    <w:p w14:paraId="484BC98A" w14:textId="77777777" w:rsidR="00FC4F85" w:rsidRDefault="00000000">
      <w:bookmarkStart w:id="24" w:name="ref-bennett_larger_2015"/>
      <w:bookmarkEnd w:id="23"/>
      <w:r>
        <w:t xml:space="preserve">Bennett, A.C., McDowell, N.G., Allen, C.D. &amp; Anderson-Teixeira, K.J. (2015). </w:t>
      </w:r>
      <w:hyperlink r:id="rId13">
        <w:r>
          <w:t>Larger trees suffer most during drought in forests worldwide</w:t>
        </w:r>
      </w:hyperlink>
      <w:r>
        <w:t xml:space="preserve">. </w:t>
      </w:r>
      <w:r>
        <w:rPr>
          <w:i/>
          <w:iCs/>
        </w:rPr>
        <w:t>Nature Plants</w:t>
      </w:r>
      <w:r>
        <w:t>, 1, 15139.</w:t>
      </w:r>
    </w:p>
    <w:p w14:paraId="1E7F7D64" w14:textId="77777777" w:rsidR="00FC4F85" w:rsidRDefault="00000000">
      <w:bookmarkStart w:id="25" w:name="ref-bennett_sensitivity_2023"/>
      <w:bookmarkEnd w:id="24"/>
      <w:r>
        <w:t xml:space="preserve">Bennett, A.C., Rodrigues de Sousa, T., Monteagudo-Mendoza, A., Esquivel-Muelbert, A., Morandi, P.S., Coelho de Souza, F., </w:t>
      </w:r>
      <w:r>
        <w:rPr>
          <w:i/>
          <w:iCs/>
        </w:rPr>
        <w:t>et al.</w:t>
      </w:r>
      <w:r>
        <w:t xml:space="preserve"> (2023). </w:t>
      </w:r>
      <w:hyperlink r:id="rId14">
        <w:r>
          <w:t>Sensitivity of South American tropical forests to an extreme climate anomaly</w:t>
        </w:r>
      </w:hyperlink>
      <w:r>
        <w:t xml:space="preserve">. </w:t>
      </w:r>
      <w:r>
        <w:rPr>
          <w:i/>
          <w:iCs/>
        </w:rPr>
        <w:t>Nature Climate Change</w:t>
      </w:r>
      <w:r>
        <w:t>, 13, 967–974.</w:t>
      </w:r>
    </w:p>
    <w:p w14:paraId="1BFA1908" w14:textId="77777777" w:rsidR="00FC4F85" w:rsidRDefault="00000000">
      <w:bookmarkStart w:id="26" w:name="ref-bunyavejchewin_seasonally_2011"/>
      <w:bookmarkEnd w:id="25"/>
      <w:r>
        <w:t xml:space="preserve">Bunyavejchewin, S., Baker, P.J. &amp; Davies, S.J. (2011). Seasonally dry tropical forests in continental Southeast Asia: Structure, compositon and dynamics. In: </w:t>
      </w:r>
      <w:r>
        <w:rPr>
          <w:i/>
          <w:iCs/>
        </w:rPr>
        <w:t>The Ecology and Conservation of Seasonally Dry Forests in Asia</w:t>
      </w:r>
      <w:r>
        <w:t>. Smithsonian Institution Scholarly Press, United States, pp. 9–35.</w:t>
      </w:r>
    </w:p>
    <w:p w14:paraId="649F081E" w14:textId="77777777" w:rsidR="00FC4F85" w:rsidRDefault="00000000">
      <w:bookmarkStart w:id="27" w:name="ref-bürkner_brms_2017"/>
      <w:bookmarkEnd w:id="26"/>
      <w:r>
        <w:t xml:space="preserve">Bürkner, P.-C. (2017). </w:t>
      </w:r>
      <w:hyperlink r:id="rId15">
        <w:r>
          <w:rPr>
            <w:b/>
            <w:bCs/>
          </w:rPr>
          <w:t>Brms</w:t>
        </w:r>
        <w:r>
          <w:t xml:space="preserve"> : An </w:t>
        </w:r>
        <w:r>
          <w:rPr>
            <w:i/>
            <w:iCs/>
          </w:rPr>
          <w:t>R</w:t>
        </w:r>
        <w:r>
          <w:t xml:space="preserve"> Package for Bayesian Multilevel Models Using </w:t>
        </w:r>
        <w:r>
          <w:rPr>
            <w:i/>
            <w:iCs/>
          </w:rPr>
          <w:t>Stan</w:t>
        </w:r>
      </w:hyperlink>
      <w:r>
        <w:t xml:space="preserve">. </w:t>
      </w:r>
      <w:r>
        <w:rPr>
          <w:i/>
          <w:iCs/>
        </w:rPr>
        <w:t>Journal of Statistical Software</w:t>
      </w:r>
      <w:r>
        <w:t>, 80.</w:t>
      </w:r>
    </w:p>
    <w:p w14:paraId="44075A4A" w14:textId="77777777" w:rsidR="00FC4F85" w:rsidRDefault="00000000">
      <w:bookmarkStart w:id="28" w:name="ref-bürkner_posterior_2023"/>
      <w:bookmarkEnd w:id="27"/>
      <w:r>
        <w:t>Bürkner, P.-C., Gabry, J., Kay, M. &amp; Vehtari, A. (2023). Posterior: Tools for working with posterior distributions.</w:t>
      </w:r>
    </w:p>
    <w:p w14:paraId="691F983B" w14:textId="77777777" w:rsidR="00FC4F85" w:rsidRDefault="00000000">
      <w:bookmarkStart w:id="29" w:name="X7212b9d861bed92497512118acfe0419f2c63cf"/>
      <w:bookmarkEnd w:id="28"/>
      <w:r>
        <w:t xml:space="preserve">Chitra-Tarak, R., Xu, C., Aguilar, S., Anderson-Teixeira, K.J., Chambers, J., Detto, M., </w:t>
      </w:r>
      <w:r>
        <w:rPr>
          <w:i/>
          <w:iCs/>
        </w:rPr>
        <w:t>et al.</w:t>
      </w:r>
      <w:r>
        <w:t xml:space="preserve"> (2021). </w:t>
      </w:r>
      <w:hyperlink r:id="rId16">
        <w:r>
          <w:t>Hydraulically-vulnerable trees survive on deep-water access during droughts in a tropical forest</w:t>
        </w:r>
      </w:hyperlink>
      <w:r>
        <w:t xml:space="preserve">. </w:t>
      </w:r>
      <w:r>
        <w:rPr>
          <w:i/>
          <w:iCs/>
        </w:rPr>
        <w:t>New Phytologist</w:t>
      </w:r>
      <w:r>
        <w:t>, 231, 1798–1813.</w:t>
      </w:r>
    </w:p>
    <w:p w14:paraId="7C1FF6FB" w14:textId="77777777" w:rsidR="00FC4F85" w:rsidRDefault="00000000">
      <w:bookmarkStart w:id="30" w:name="ref-clark_annual_2021"/>
      <w:bookmarkEnd w:id="29"/>
      <w:r>
        <w:t xml:space="preserve">Clark, D.A., Clark, D.B. &amp; Oberbauer, S.F. (2021). </w:t>
      </w:r>
      <w:hyperlink r:id="rId17">
        <w:r>
          <w:t>Annual Tropical-Rainforest Productivity Through Two Decades: Complex Responses to Climatic Factors, [CO2] and Storm Damage</w:t>
        </w:r>
      </w:hyperlink>
      <w:r>
        <w:t xml:space="preserve">. </w:t>
      </w:r>
      <w:r>
        <w:rPr>
          <w:i/>
          <w:iCs/>
        </w:rPr>
        <w:t>Journal of Geophysical Research: Biogeosciences</w:t>
      </w:r>
      <w:r>
        <w:t>, 126, e2021JG006557.</w:t>
      </w:r>
    </w:p>
    <w:p w14:paraId="7152FC6F" w14:textId="77777777" w:rsidR="00FC4F85" w:rsidRDefault="00000000">
      <w:bookmarkStart w:id="31" w:name="ref-clark_annual_2010"/>
      <w:bookmarkEnd w:id="30"/>
      <w:r>
        <w:t xml:space="preserve">Clark, D.B., Clark, D.A. &amp; Oberbauer, S.F. (2010). </w:t>
      </w:r>
      <w:hyperlink r:id="rId18">
        <w:r>
          <w:t>Annual wood production in a tropical rain forest in NE Costa Rica linked to climatic variation but not to increasing CO2</w:t>
        </w:r>
      </w:hyperlink>
      <w:r>
        <w:t xml:space="preserve">. </w:t>
      </w:r>
      <w:r>
        <w:rPr>
          <w:i/>
          <w:iCs/>
        </w:rPr>
        <w:t>Global Change Biology</w:t>
      </w:r>
      <w:r>
        <w:t>, 16, 747–759.</w:t>
      </w:r>
    </w:p>
    <w:p w14:paraId="17AB14E7" w14:textId="77777777" w:rsidR="00FC4F85" w:rsidRDefault="00000000">
      <w:bookmarkStart w:id="32" w:name="ref-dahinden_future_2017"/>
      <w:bookmarkEnd w:id="31"/>
      <w:r>
        <w:t xml:space="preserve">Dahinden, F., Fischer, E.M. &amp; Knutti, R. (2017). </w:t>
      </w:r>
      <w:hyperlink r:id="rId19">
        <w:r>
          <w:t>Future local climate unlike currently observed anywhere</w:t>
        </w:r>
      </w:hyperlink>
      <w:r>
        <w:t xml:space="preserve">. </w:t>
      </w:r>
      <w:r>
        <w:rPr>
          <w:i/>
          <w:iCs/>
        </w:rPr>
        <w:t>Environmental Research Letters</w:t>
      </w:r>
      <w:r>
        <w:t>, 12, 084004.</w:t>
      </w:r>
    </w:p>
    <w:p w14:paraId="194DAF06" w14:textId="77777777" w:rsidR="00FC4F85" w:rsidRDefault="00000000">
      <w:bookmarkStart w:id="33" w:name="ref-desouza_drought_2020"/>
      <w:bookmarkEnd w:id="32"/>
      <w:r>
        <w:t xml:space="preserve">De Souza, B.C., Carvalho, E.C.D., Oliveira, R.S., De Araujo, F.S., De Lima, A.L.A. &amp; Rodal, M.J.N. (2020). </w:t>
      </w:r>
      <w:hyperlink r:id="rId20">
        <w:r>
          <w:t>Drought response strategies of deciduous and evergreen woody species in a seasonally dry neotropical forest</w:t>
        </w:r>
      </w:hyperlink>
      <w:r>
        <w:t xml:space="preserve">. </w:t>
      </w:r>
      <w:r>
        <w:rPr>
          <w:i/>
          <w:iCs/>
        </w:rPr>
        <w:t>Oecologia</w:t>
      </w:r>
      <w:r>
        <w:t>, 194, 221–236.</w:t>
      </w:r>
    </w:p>
    <w:p w14:paraId="54402922" w14:textId="77777777" w:rsidR="00FC4F85" w:rsidRDefault="00000000">
      <w:bookmarkStart w:id="34" w:name="ref-detto_correcting_2023"/>
      <w:bookmarkEnd w:id="33"/>
      <w:r>
        <w:t>Detto, M. &amp; Muller-Landau, H.C. (2023). Correcting dendrometer measurements for stem curvature.</w:t>
      </w:r>
    </w:p>
    <w:p w14:paraId="3C76E0C8" w14:textId="77777777" w:rsidR="00FC4F85" w:rsidRDefault="00000000">
      <w:bookmarkStart w:id="35" w:name="ref-evans_scaling_2025"/>
      <w:bookmarkEnd w:id="34"/>
      <w:r>
        <w:t xml:space="preserve">Evans, M.E.K., Hu, J. &amp; Michaletz, S.T. (2025). </w:t>
      </w:r>
      <w:hyperlink r:id="rId21">
        <w:r>
          <w:t>Scaling plant responses to heat: From molecules to the biosphere</w:t>
        </w:r>
      </w:hyperlink>
      <w:r>
        <w:t xml:space="preserve">. </w:t>
      </w:r>
      <w:r>
        <w:rPr>
          <w:i/>
          <w:iCs/>
        </w:rPr>
        <w:t>Science</w:t>
      </w:r>
      <w:r>
        <w:t>, 388, 1167–1173.</w:t>
      </w:r>
    </w:p>
    <w:p w14:paraId="379A33EB" w14:textId="77777777" w:rsidR="00FC4F85" w:rsidRDefault="00000000">
      <w:bookmarkStart w:id="36" w:name="ref-fernández-de-uña_role_2023"/>
      <w:bookmarkEnd w:id="35"/>
      <w:r>
        <w:t xml:space="preserve">Fernández-de-Uña, L., Martínez-Vilalta, J., Poyatos, R., Mencuccini, M. &amp; McDowell, N.G. (2023). </w:t>
      </w:r>
      <w:hyperlink r:id="rId22">
        <w:r>
          <w:t>The role of height-driven constraints and compensations on tree vulnerability to drought</w:t>
        </w:r>
      </w:hyperlink>
      <w:r>
        <w:t xml:space="preserve">. </w:t>
      </w:r>
      <w:r>
        <w:rPr>
          <w:i/>
          <w:iCs/>
        </w:rPr>
        <w:t>New Phytologist</w:t>
      </w:r>
      <w:r>
        <w:t>, 239, 2083–2098.</w:t>
      </w:r>
    </w:p>
    <w:p w14:paraId="31C6A15A" w14:textId="77777777" w:rsidR="00FC4F85" w:rsidRDefault="00000000">
      <w:bookmarkStart w:id="37" w:name="ref-funk_climate_2015"/>
      <w:bookmarkEnd w:id="36"/>
      <w:r>
        <w:t xml:space="preserve">Funk, C., Peterson, P., Landsfeld, M., Pedreros, D., Verdin, J., Shukla, S., </w:t>
      </w:r>
      <w:r>
        <w:rPr>
          <w:i/>
          <w:iCs/>
        </w:rPr>
        <w:t>et al.</w:t>
      </w:r>
      <w:r>
        <w:t xml:space="preserve"> (2015). </w:t>
      </w:r>
      <w:hyperlink r:id="rId23">
        <w:r>
          <w:t>The climate hazards infrared precipitation with stations—a new environmental record for monitoring extremes</w:t>
        </w:r>
      </w:hyperlink>
      <w:r>
        <w:t xml:space="preserve">. </w:t>
      </w:r>
      <w:r>
        <w:rPr>
          <w:i/>
          <w:iCs/>
        </w:rPr>
        <w:t>Scientific Data</w:t>
      </w:r>
      <w:r>
        <w:t>, 2, 150066.</w:t>
      </w:r>
    </w:p>
    <w:p w14:paraId="2C28D183" w14:textId="77777777" w:rsidR="00FC4F85" w:rsidRDefault="00000000">
      <w:bookmarkStart w:id="38" w:name="ref-gao_dynamic_2018"/>
      <w:bookmarkEnd w:id="37"/>
      <w:r>
        <w:t xml:space="preserve">Gao, S., Liu, R., Zhou, T., Fang, W., Yi, C., Lu, R., </w:t>
      </w:r>
      <w:r>
        <w:rPr>
          <w:i/>
          <w:iCs/>
        </w:rPr>
        <w:t>et al.</w:t>
      </w:r>
      <w:r>
        <w:t xml:space="preserve"> (2018). </w:t>
      </w:r>
      <w:hyperlink r:id="rId24">
        <w:r>
          <w:t>Dynamic responses of tree-ring growth to multiple dimensions of drought</w:t>
        </w:r>
      </w:hyperlink>
      <w:r>
        <w:t xml:space="preserve">. </w:t>
      </w:r>
      <w:r>
        <w:rPr>
          <w:i/>
          <w:iCs/>
        </w:rPr>
        <w:t>Global Change Biology</w:t>
      </w:r>
      <w:r>
        <w:t>, 24, 5380–5390.</w:t>
      </w:r>
    </w:p>
    <w:p w14:paraId="34FA63EF" w14:textId="77777777" w:rsidR="00FC4F85" w:rsidRDefault="00000000">
      <w:bookmarkStart w:id="39" w:name="ref-garcía-cervigón_climate_2020"/>
      <w:bookmarkEnd w:id="38"/>
      <w:r>
        <w:t xml:space="preserve">García-Cervigón, A.I., Camarero, J.J., Cueva, E., Espinosa, C.I. &amp; Escudero, A. (2020). </w:t>
      </w:r>
      <w:hyperlink r:id="rId25">
        <w:r>
          <w:t>Climate seasonality and tree growth strategies in a tropical dry forest</w:t>
        </w:r>
      </w:hyperlink>
      <w:r>
        <w:t xml:space="preserve">. </w:t>
      </w:r>
      <w:r>
        <w:rPr>
          <w:i/>
          <w:iCs/>
        </w:rPr>
        <w:t>Journal of Vegetation Science</w:t>
      </w:r>
      <w:r>
        <w:t>, 31, 266–280.</w:t>
      </w:r>
    </w:p>
    <w:p w14:paraId="04D89D65" w14:textId="77777777" w:rsidR="00FC4F85" w:rsidRDefault="00000000">
      <w:bookmarkStart w:id="40" w:name="ref-gonzález-m._diverging_2021"/>
      <w:bookmarkEnd w:id="39"/>
      <w:r>
        <w:t xml:space="preserve">González-M., R., Posada, J.M., Carmona, C.P., Garzón, F., Salinas, V., Idárraga-Piedrahita, Á., </w:t>
      </w:r>
      <w:r>
        <w:rPr>
          <w:i/>
          <w:iCs/>
        </w:rPr>
        <w:t>et al.</w:t>
      </w:r>
      <w:r>
        <w:t xml:space="preserve"> (2021). </w:t>
      </w:r>
      <w:hyperlink r:id="rId26">
        <w:r>
          <w:t>Diverging functional strategies but high sensitivity to an extreme drought in tropical dry forests</w:t>
        </w:r>
      </w:hyperlink>
      <w:r>
        <w:t xml:space="preserve">. </w:t>
      </w:r>
      <w:r>
        <w:rPr>
          <w:i/>
          <w:iCs/>
        </w:rPr>
        <w:t>Ecology Letters</w:t>
      </w:r>
      <w:r>
        <w:t>, 24, 451–463.</w:t>
      </w:r>
    </w:p>
    <w:p w14:paraId="051AEFCE" w14:textId="77777777" w:rsidR="00FC4F85" w:rsidRDefault="00000000">
      <w:bookmarkStart w:id="41" w:name="ref-groenendijk_importance_2025"/>
      <w:bookmarkEnd w:id="40"/>
      <w:r>
        <w:t xml:space="preserve">Groenendijk, P., Babst, F., Trouet, V., Fan, Z.-X., Granato-Souza, D., Locosselli, G.M., </w:t>
      </w:r>
      <w:r>
        <w:rPr>
          <w:i/>
          <w:iCs/>
        </w:rPr>
        <w:t>et al.</w:t>
      </w:r>
      <w:r>
        <w:t xml:space="preserve"> (2025). </w:t>
      </w:r>
      <w:hyperlink r:id="rId27">
        <w:r>
          <w:t>The importance of tropical tree-ring chronologies for global change research</w:t>
        </w:r>
      </w:hyperlink>
      <w:r>
        <w:t xml:space="preserve">. </w:t>
      </w:r>
      <w:r>
        <w:rPr>
          <w:i/>
          <w:iCs/>
        </w:rPr>
        <w:t>Quaternary Science Reviews</w:t>
      </w:r>
      <w:r>
        <w:t>, 355, 109233.</w:t>
      </w:r>
    </w:p>
    <w:p w14:paraId="756E6994" w14:textId="77777777" w:rsidR="00FC4F85" w:rsidRDefault="00000000">
      <w:bookmarkStart w:id="42" w:name="ref-guillemot_small_2022"/>
      <w:bookmarkEnd w:id="41"/>
      <w:r>
        <w:t xml:space="preserve">Guillemot, J., Martin-StPaul, N.K., Bulascoschi, L., Poorter, L., Morin, X., Pinho, B.X., </w:t>
      </w:r>
      <w:r>
        <w:rPr>
          <w:i/>
          <w:iCs/>
        </w:rPr>
        <w:t>et al.</w:t>
      </w:r>
      <w:r>
        <w:t xml:space="preserve"> (2022). </w:t>
      </w:r>
      <w:hyperlink r:id="rId28">
        <w:r>
          <w:t>Small and slow is safe: On the drought tolerance of tropical tree species</w:t>
        </w:r>
      </w:hyperlink>
      <w:r>
        <w:t xml:space="preserve">. </w:t>
      </w:r>
      <w:r>
        <w:rPr>
          <w:i/>
          <w:iCs/>
        </w:rPr>
        <w:t>Global Change Biology</w:t>
      </w:r>
      <w:r>
        <w:t>, 28, 2622–2638.</w:t>
      </w:r>
    </w:p>
    <w:p w14:paraId="27D5585D" w14:textId="77777777" w:rsidR="00FC4F85" w:rsidRDefault="00000000">
      <w:bookmarkStart w:id="43" w:name="ref-hulshof_variation_2010"/>
      <w:bookmarkEnd w:id="42"/>
      <w:r>
        <w:t xml:space="preserve">Hulshof, C.M. &amp; Swenson, N.G. (2010). </w:t>
      </w:r>
      <w:hyperlink r:id="rId29">
        <w:r>
          <w:t>Variation in leaf functional trait values within and across individuals and species: An example from a Costa Rican dry forest</w:t>
        </w:r>
      </w:hyperlink>
      <w:r>
        <w:t xml:space="preserve">. </w:t>
      </w:r>
      <w:r>
        <w:rPr>
          <w:i/>
          <w:iCs/>
        </w:rPr>
        <w:t>Functional Ecology</w:t>
      </w:r>
      <w:r>
        <w:t>, 24, 217–223.</w:t>
      </w:r>
    </w:p>
    <w:p w14:paraId="3EABBC88" w14:textId="77777777" w:rsidR="00FC4F85" w:rsidRDefault="00000000">
      <w:bookmarkStart w:id="44" w:name="ref-ipcc_climate_2023"/>
      <w:bookmarkEnd w:id="43"/>
      <w:r>
        <w:t xml:space="preserve">IPCC. (2023). </w:t>
      </w:r>
      <w:hyperlink r:id="rId30">
        <w:r>
          <w:rPr>
            <w:i/>
            <w:iCs/>
          </w:rPr>
          <w:t>Climate Change 2021 – The Physical Science Basis: Working Group I Contribution to the Sixth Assessment Report of the Intergovernmental Panel on Climate Change</w:t>
        </w:r>
      </w:hyperlink>
      <w:r>
        <w:t>. 1st edn. Cambridge University Press.</w:t>
      </w:r>
    </w:p>
    <w:p w14:paraId="5D6C7197" w14:textId="77777777" w:rsidR="00FC4F85" w:rsidRDefault="00000000">
      <w:bookmarkStart w:id="45" w:name="ref-kunert_leaf_2021"/>
      <w:bookmarkEnd w:id="44"/>
      <w:r>
        <w:t xml:space="preserve">Kunert, N., Zailaa, J., Herrmann, V., Muller-Landau, H.C., Wright, S.J., Pérez, R., </w:t>
      </w:r>
      <w:r>
        <w:rPr>
          <w:i/>
          <w:iCs/>
        </w:rPr>
        <w:t>et al.</w:t>
      </w:r>
      <w:r>
        <w:t xml:space="preserve"> (2021). </w:t>
      </w:r>
      <w:hyperlink r:id="rId31">
        <w:r>
          <w:t>Leaf turgor loss point shapes local and regional distributions of evergreen but not deciduous tropical trees</w:t>
        </w:r>
      </w:hyperlink>
      <w:r>
        <w:t xml:space="preserve">. </w:t>
      </w:r>
      <w:r>
        <w:rPr>
          <w:i/>
          <w:iCs/>
        </w:rPr>
        <w:t>New Phytologist</w:t>
      </w:r>
      <w:r>
        <w:t>, 230, 485–496.</w:t>
      </w:r>
    </w:p>
    <w:p w14:paraId="244E92F0" w14:textId="77777777" w:rsidR="00FC4F85" w:rsidRDefault="00000000">
      <w:bookmarkStart w:id="46" w:name="ref-langan_amazon_2025"/>
      <w:bookmarkEnd w:id="45"/>
      <w:r>
        <w:t xml:space="preserve">Langan, L., Scheiter, S., Hickler, T. &amp; Higgins, S.I. (2025). </w:t>
      </w:r>
      <w:hyperlink r:id="rId32">
        <w:r>
          <w:t>Amazon forest resistance to drought is increased by diversity in hydraulic traits</w:t>
        </w:r>
      </w:hyperlink>
      <w:r>
        <w:t xml:space="preserve">. </w:t>
      </w:r>
      <w:r>
        <w:rPr>
          <w:i/>
          <w:iCs/>
        </w:rPr>
        <w:t>Nature Communications</w:t>
      </w:r>
      <w:r>
        <w:t>, 16, 8246.</w:t>
      </w:r>
    </w:p>
    <w:p w14:paraId="7567B5EF" w14:textId="77777777" w:rsidR="00FC4F85" w:rsidRDefault="00000000">
      <w:bookmarkStart w:id="47" w:name="ref-lindsay_whitebox_2016a"/>
      <w:bookmarkEnd w:id="46"/>
      <w:r>
        <w:t xml:space="preserve">Lindsay, J.B. (2016). Whitebox GAT: A case study in geomorphometric analysis. </w:t>
      </w:r>
      <w:r>
        <w:rPr>
          <w:i/>
          <w:iCs/>
        </w:rPr>
        <w:t>Computers &amp; Geosciences</w:t>
      </w:r>
      <w:r>
        <w:t>, 95, 75–84.</w:t>
      </w:r>
    </w:p>
    <w:p w14:paraId="26BB8D3C" w14:textId="77777777" w:rsidR="00FC4F85" w:rsidRDefault="00000000">
      <w:bookmarkStart w:id="48" w:name="ref-liu_drought_2022"/>
      <w:bookmarkEnd w:id="47"/>
      <w:r>
        <w:t xml:space="preserve">Liu, D., Wang, T., Peñuelas, J. &amp; Piao, S. (2022). </w:t>
      </w:r>
      <w:hyperlink r:id="rId33">
        <w:r>
          <w:t>Drought resistance enhanced by tree species diversity in global forests</w:t>
        </w:r>
      </w:hyperlink>
      <w:r>
        <w:t xml:space="preserve">. </w:t>
      </w:r>
      <w:r>
        <w:rPr>
          <w:i/>
          <w:iCs/>
        </w:rPr>
        <w:t>Nature Geoscience</w:t>
      </w:r>
      <w:r>
        <w:t>, 15, 800–804.</w:t>
      </w:r>
    </w:p>
    <w:p w14:paraId="0425F092" w14:textId="77777777" w:rsidR="00FC4F85" w:rsidRDefault="00000000">
      <w:bookmarkStart w:id="49" w:name="ref-loreau_biodiversity_2021"/>
      <w:bookmarkEnd w:id="48"/>
      <w:r>
        <w:t xml:space="preserve">Loreau, M., Barbier, M., Filotas, E., Gravel, D., Isbell, F., Miller, S.J., </w:t>
      </w:r>
      <w:r>
        <w:rPr>
          <w:i/>
          <w:iCs/>
        </w:rPr>
        <w:t>et al.</w:t>
      </w:r>
      <w:r>
        <w:t xml:space="preserve"> (2021). </w:t>
      </w:r>
      <w:hyperlink r:id="rId34">
        <w:r>
          <w:t>Biodiversity as insurance: From concept to measurement and application</w:t>
        </w:r>
      </w:hyperlink>
      <w:r>
        <w:t xml:space="preserve">. </w:t>
      </w:r>
      <w:r>
        <w:rPr>
          <w:i/>
          <w:iCs/>
        </w:rPr>
        <w:t>Biological Reviews</w:t>
      </w:r>
      <w:r>
        <w:t>, 96, 2333–2354.</w:t>
      </w:r>
    </w:p>
    <w:p w14:paraId="3E8AC63D" w14:textId="77777777" w:rsidR="00FC4F85" w:rsidRDefault="00000000">
      <w:bookmarkStart w:id="50" w:name="ref-luo_tropical_2022"/>
      <w:bookmarkEnd w:id="49"/>
      <w:r>
        <w:t xml:space="preserve">Luo, X. &amp; Keenan, T.F. (2022). </w:t>
      </w:r>
      <w:hyperlink r:id="rId35">
        <w:r>
          <w:t>Tropical extreme droughts drive long-term increase in atmospheric CO2 growth rate variability</w:t>
        </w:r>
      </w:hyperlink>
      <w:r>
        <w:t xml:space="preserve">. </w:t>
      </w:r>
      <w:r>
        <w:rPr>
          <w:i/>
          <w:iCs/>
        </w:rPr>
        <w:t>Nature Communications</w:t>
      </w:r>
      <w:r>
        <w:t>, 13, 1193.</w:t>
      </w:r>
    </w:p>
    <w:p w14:paraId="6CE3EAA6" w14:textId="77777777" w:rsidR="00FC4F85" w:rsidRDefault="00000000">
      <w:bookmarkStart w:id="51" w:name="ref-ma_tree_2023"/>
      <w:bookmarkEnd w:id="50"/>
      <w:r>
        <w:t xml:space="preserve">Ma, Q., Su, Y., Niu, C., Ma, Q., Hu, T., Luo, X., </w:t>
      </w:r>
      <w:r>
        <w:rPr>
          <w:i/>
          <w:iCs/>
        </w:rPr>
        <w:t>et al.</w:t>
      </w:r>
      <w:r>
        <w:t xml:space="preserve"> (2023). </w:t>
      </w:r>
      <w:hyperlink r:id="rId36">
        <w:r>
          <w:t>Tree mortality during long-term droughts is lower in structurally complex forest stands</w:t>
        </w:r>
      </w:hyperlink>
      <w:r>
        <w:t xml:space="preserve">. </w:t>
      </w:r>
      <w:r>
        <w:rPr>
          <w:i/>
          <w:iCs/>
        </w:rPr>
        <w:t>Nature Communications</w:t>
      </w:r>
      <w:r>
        <w:t>, 14, 7467.</w:t>
      </w:r>
    </w:p>
    <w:p w14:paraId="7EADCFFF" w14:textId="77777777" w:rsidR="00FC4F85" w:rsidRDefault="00000000">
      <w:bookmarkStart w:id="52" w:name="ref-mcdowell_darcys_2015"/>
      <w:bookmarkEnd w:id="51"/>
      <w:r>
        <w:t xml:space="preserve">McDowell, N.G. &amp; Allen, C.D. (2015). </w:t>
      </w:r>
      <w:hyperlink r:id="rId37">
        <w:r>
          <w:t>Darcy’s law predicts widespread forest mortality under climate warming</w:t>
        </w:r>
      </w:hyperlink>
      <w:r>
        <w:t xml:space="preserve">. </w:t>
      </w:r>
      <w:r>
        <w:rPr>
          <w:i/>
          <w:iCs/>
        </w:rPr>
        <w:t>Nature Climate Change</w:t>
      </w:r>
      <w:r>
        <w:t>, 5, 669–672.</w:t>
      </w:r>
    </w:p>
    <w:p w14:paraId="6D1166D7" w14:textId="77777777" w:rsidR="00FC4F85" w:rsidRDefault="00000000">
      <w:bookmarkStart w:id="53" w:name="ref-mcgregor_tree_2021"/>
      <w:bookmarkEnd w:id="52"/>
      <w:r>
        <w:t xml:space="preserve">McGregor, I.R., Helcoski, R., Kunert, N., Tepley, A.J., Gonzalez-Akre, E.B., Herrmann, V., </w:t>
      </w:r>
      <w:r>
        <w:rPr>
          <w:i/>
          <w:iCs/>
        </w:rPr>
        <w:t>et al.</w:t>
      </w:r>
      <w:r>
        <w:t xml:space="preserve"> (2021). </w:t>
      </w:r>
      <w:hyperlink r:id="rId38">
        <w:r>
          <w:t>Tree height and leaf drought tolerance traits shape growth responses across droughts in a temperate broadleaf forest</w:t>
        </w:r>
      </w:hyperlink>
      <w:r>
        <w:t xml:space="preserve">. </w:t>
      </w:r>
      <w:r>
        <w:rPr>
          <w:i/>
          <w:iCs/>
        </w:rPr>
        <w:t>New Phytologist</w:t>
      </w:r>
      <w:r>
        <w:t>, 231, 601–616.</w:t>
      </w:r>
    </w:p>
    <w:p w14:paraId="4FA33406" w14:textId="77777777" w:rsidR="00FC4F85" w:rsidRDefault="00000000">
      <w:bookmarkStart w:id="54" w:name="ref-muller-landau_metal_2008"/>
      <w:bookmarkEnd w:id="53"/>
      <w:r>
        <w:t>Muller-Landau, H.C. (2008). Metal Band Dendrometer Protocol.</w:t>
      </w:r>
    </w:p>
    <w:p w14:paraId="430FB600" w14:textId="77777777" w:rsidR="00FC4F85" w:rsidRDefault="00000000">
      <w:bookmarkStart w:id="55" w:name="ref-muñoz-sabater_era5land_2021"/>
      <w:bookmarkEnd w:id="54"/>
      <w:r>
        <w:t xml:space="preserve">Muñoz-Sabater, J., Dutra, E., Agustí-Panareda, A., Albergel, C., Arduini, G., Balsamo, G., </w:t>
      </w:r>
      <w:r>
        <w:rPr>
          <w:i/>
          <w:iCs/>
        </w:rPr>
        <w:t>et al.</w:t>
      </w:r>
      <w:r>
        <w:t xml:space="preserve"> (2021). </w:t>
      </w:r>
      <w:hyperlink r:id="rId39">
        <w:r>
          <w:t>ERA5-Land: A state-of-the-art global reanalysis dataset for land applications</w:t>
        </w:r>
      </w:hyperlink>
      <w:r>
        <w:t xml:space="preserve">. </w:t>
      </w:r>
      <w:r>
        <w:rPr>
          <w:i/>
          <w:iCs/>
        </w:rPr>
        <w:t>Earth System Science Data</w:t>
      </w:r>
      <w:r>
        <w:t>, 13, 4349–4383.</w:t>
      </w:r>
    </w:p>
    <w:p w14:paraId="4CC60673" w14:textId="77777777" w:rsidR="00FC4F85" w:rsidRDefault="00000000">
      <w:bookmarkStart w:id="56" w:name="ref-naumann_global_2018"/>
      <w:bookmarkEnd w:id="55"/>
      <w:r>
        <w:t xml:space="preserve">Naumann, G., Alfieri, L., Wyser, K., Mentaschi, L., Betts, R.A., Carrao, H., </w:t>
      </w:r>
      <w:r>
        <w:rPr>
          <w:i/>
          <w:iCs/>
        </w:rPr>
        <w:t>et al.</w:t>
      </w:r>
      <w:r>
        <w:t xml:space="preserve"> (2018). </w:t>
      </w:r>
      <w:hyperlink r:id="rId40">
        <w:r>
          <w:t>Global Changes in Drought Conditions Under Different Levels of Warming</w:t>
        </w:r>
      </w:hyperlink>
      <w:r>
        <w:t xml:space="preserve">. </w:t>
      </w:r>
      <w:r>
        <w:rPr>
          <w:i/>
          <w:iCs/>
        </w:rPr>
        <w:t>Geophysical Research Letters</w:t>
      </w:r>
      <w:r>
        <w:t>, 45, 3285–3296.</w:t>
      </w:r>
    </w:p>
    <w:p w14:paraId="63F24B8F" w14:textId="77777777" w:rsidR="00FC4F85" w:rsidRDefault="00000000">
      <w:bookmarkStart w:id="57" w:name="ref-oliveira_linking_2021"/>
      <w:bookmarkEnd w:id="56"/>
      <w:r>
        <w:t xml:space="preserve">Oliveira, R.S., Eller, C.B., Barros, F. de V., Hirota, M., Brum, M. &amp; Bittencourt, P. (2021). </w:t>
      </w:r>
      <w:hyperlink r:id="rId41">
        <w:r>
          <w:t>Linking plant hydraulics and the fast–slow continuum to understand resilience to drought in tropical ecosystems</w:t>
        </w:r>
      </w:hyperlink>
      <w:r>
        <w:t xml:space="preserve">. </w:t>
      </w:r>
      <w:r>
        <w:rPr>
          <w:i/>
          <w:iCs/>
        </w:rPr>
        <w:t>New Phytologist</w:t>
      </w:r>
      <w:r>
        <w:t>, 230, 904–923.</w:t>
      </w:r>
    </w:p>
    <w:p w14:paraId="6149885C" w14:textId="77777777" w:rsidR="00FC4F85" w:rsidRDefault="00000000">
      <w:bookmarkStart w:id="58" w:name="ref-rcoreteam_language_2024"/>
      <w:bookmarkEnd w:id="57"/>
      <w:r>
        <w:t xml:space="preserve">R Core Team. (2024). </w:t>
      </w:r>
      <w:r>
        <w:rPr>
          <w:i/>
          <w:iCs/>
        </w:rPr>
        <w:t>R: A language and environment for statistical computing</w:t>
      </w:r>
      <w:r>
        <w:t>. Manual. R Foundation for Statistical Computing, Vienna, Austria.</w:t>
      </w:r>
    </w:p>
    <w:p w14:paraId="5D012256" w14:textId="77777777" w:rsidR="00FC4F85" w:rsidRDefault="00000000">
      <w:bookmarkStart w:id="59" w:name="ref-raesch_pvldcurve_2020"/>
      <w:bookmarkEnd w:id="58"/>
      <w:r>
        <w:t xml:space="preserve">Raesch, A. (2020). </w:t>
      </w:r>
      <w:hyperlink r:id="rId42">
        <w:r>
          <w:t>Pvldcurve: Simplifies the Analysis of Pressure Volume and Leaf Drying Curves</w:t>
        </w:r>
      </w:hyperlink>
      <w:r>
        <w:t>.</w:t>
      </w:r>
    </w:p>
    <w:p w14:paraId="0F8F332F" w14:textId="77777777" w:rsidR="00FC4F85" w:rsidRDefault="00000000">
      <w:bookmarkStart w:id="60" w:name="ref-räsänen_spatial_2016"/>
      <w:bookmarkEnd w:id="59"/>
      <w:r>
        <w:t xml:space="preserve">Räsänen, T.A., Lindgren, V., Guillaume, J.H.A., Buckley, B.M. &amp; Kummu, M. (2016). </w:t>
      </w:r>
      <w:hyperlink r:id="rId43">
        <w:r>
          <w:t>On the spatial and temporal variability of ENSO precipitation and droughtteleconnection in mainland Southeast Asia</w:t>
        </w:r>
      </w:hyperlink>
      <w:r>
        <w:t xml:space="preserve">. </w:t>
      </w:r>
      <w:r>
        <w:rPr>
          <w:i/>
          <w:iCs/>
        </w:rPr>
        <w:t>Climate of the Past</w:t>
      </w:r>
      <w:r>
        <w:t>, 12, 1889–1905.</w:t>
      </w:r>
    </w:p>
    <w:p w14:paraId="03AB41CF" w14:textId="77777777" w:rsidR="00FC4F85" w:rsidRDefault="00000000">
      <w:bookmarkStart w:id="61" w:name="ref-scharnweber_confessions_2019"/>
      <w:bookmarkEnd w:id="60"/>
      <w:r>
        <w:t xml:space="preserve">Scharnweber, T., Heinze, L., Cruz-García, R., van der Maaten-Theunissen, M. &amp; Wilmking, M. (2019). </w:t>
      </w:r>
      <w:hyperlink r:id="rId44">
        <w:r>
          <w:t>Confessions of solitary oaks: We grow fast but we fear the drought</w:t>
        </w:r>
      </w:hyperlink>
      <w:r>
        <w:t xml:space="preserve">. </w:t>
      </w:r>
      <w:r>
        <w:rPr>
          <w:i/>
          <w:iCs/>
        </w:rPr>
        <w:t>Dendrochronologia</w:t>
      </w:r>
      <w:r>
        <w:t>, 55, 43–49.</w:t>
      </w:r>
    </w:p>
    <w:p w14:paraId="5C084A5C" w14:textId="77777777" w:rsidR="00FC4F85" w:rsidRDefault="00000000">
      <w:bookmarkStart w:id="62" w:name="ref-slette_how_2019"/>
      <w:bookmarkEnd w:id="61"/>
      <w:r>
        <w:t xml:space="preserve">Slette, I.J., Post, A.K., Awad, M., Even, T., Punzalan, A., Williams, S., </w:t>
      </w:r>
      <w:r>
        <w:rPr>
          <w:i/>
          <w:iCs/>
        </w:rPr>
        <w:t>et al.</w:t>
      </w:r>
      <w:r>
        <w:t xml:space="preserve"> (2019). </w:t>
      </w:r>
      <w:hyperlink r:id="rId45">
        <w:r>
          <w:t>How ecologists define drought, and why we should do better</w:t>
        </w:r>
      </w:hyperlink>
      <w:r>
        <w:t xml:space="preserve">. </w:t>
      </w:r>
      <w:r>
        <w:rPr>
          <w:i/>
          <w:iCs/>
        </w:rPr>
        <w:t>Global Change Biology</w:t>
      </w:r>
      <w:r>
        <w:t>, 25, 3193–3200.</w:t>
      </w:r>
    </w:p>
    <w:p w14:paraId="4519930C" w14:textId="77777777" w:rsidR="00FC4F85" w:rsidRDefault="00000000">
      <w:bookmarkStart w:id="63" w:name="ref-speer_fundamentals_2010"/>
      <w:bookmarkEnd w:id="62"/>
      <w:r>
        <w:t xml:space="preserve">Speer, J.H. (2010). </w:t>
      </w:r>
      <w:r>
        <w:rPr>
          <w:i/>
          <w:iCs/>
        </w:rPr>
        <w:t>Fundamentals of tree-ring research</w:t>
      </w:r>
      <w:r>
        <w:t>. Univ. of Arizona Press, Tucson, Ariz.</w:t>
      </w:r>
    </w:p>
    <w:p w14:paraId="012B1538" w14:textId="77777777" w:rsidR="00FC4F85" w:rsidRDefault="00000000">
      <w:bookmarkStart w:id="64" w:name="ref-stahl_depth_2013"/>
      <w:bookmarkEnd w:id="63"/>
      <w:r>
        <w:t xml:space="preserve">Stahl, C., Hérault, B., Rossi, V., Burban, B., Bréchet, C. &amp; Bonal, D. (2013). </w:t>
      </w:r>
      <w:hyperlink r:id="rId46">
        <w:r>
          <w:t>Depth of soil water uptake by tropical rainforest trees during dry periods: Does tree dimension matter?</w:t>
        </w:r>
      </w:hyperlink>
      <w:r>
        <w:t xml:space="preserve"> </w:t>
      </w:r>
      <w:r>
        <w:rPr>
          <w:i/>
          <w:iCs/>
        </w:rPr>
        <w:t>Oecologia</w:t>
      </w:r>
      <w:r>
        <w:t>, 173, 1191–1201.</w:t>
      </w:r>
    </w:p>
    <w:p w14:paraId="6CD9C15C" w14:textId="77777777" w:rsidR="00FC4F85" w:rsidRDefault="00000000">
      <w:bookmarkStart w:id="65" w:name="ref-trugman_why_2021"/>
      <w:bookmarkEnd w:id="64"/>
      <w:r>
        <w:t xml:space="preserve">Trugman, A.T., Anderegg, L.D.L., Anderegg, W.R.L., Das, A.J. &amp; Stephenson, N.L. (2021). </w:t>
      </w:r>
      <w:hyperlink r:id="rId47">
        <w:r>
          <w:t>Why is Tree Drought Mortality so Hard to Predict?</w:t>
        </w:r>
      </w:hyperlink>
      <w:r>
        <w:t xml:space="preserve"> </w:t>
      </w:r>
      <w:r>
        <w:rPr>
          <w:i/>
          <w:iCs/>
        </w:rPr>
        <w:t>Trends in Ecology &amp; Evolution</w:t>
      </w:r>
      <w:r>
        <w:t>, 36, 520–532.</w:t>
      </w:r>
    </w:p>
    <w:p w14:paraId="78DBD337" w14:textId="77777777" w:rsidR="00FC4F85" w:rsidRDefault="00000000">
      <w:bookmarkStart w:id="66" w:name="ref-vasey_intraspecific_2022"/>
      <w:bookmarkEnd w:id="65"/>
      <w:r>
        <w:t xml:space="preserve">Vasey, G.L., Weisberg, P.J. &amp; Urza, A.K. (2022). </w:t>
      </w:r>
      <w:hyperlink r:id="rId48">
        <w:r>
          <w:t>Intraspecific trait variation in a dryland tree species corresponds to regional climate gradients</w:t>
        </w:r>
      </w:hyperlink>
      <w:r>
        <w:t xml:space="preserve">. </w:t>
      </w:r>
      <w:r>
        <w:rPr>
          <w:i/>
          <w:iCs/>
        </w:rPr>
        <w:t>Journal of Biogeography</w:t>
      </w:r>
      <w:r>
        <w:t>, 49, 2309–2320.</w:t>
      </w:r>
    </w:p>
    <w:p w14:paraId="2442E6D5" w14:textId="77777777" w:rsidR="00FC4F85" w:rsidRDefault="00000000">
      <w:bookmarkStart w:id="67" w:name="ref-vehtari_ranknormalization_2021"/>
      <w:bookmarkEnd w:id="66"/>
      <w:r>
        <w:t xml:space="preserve">Vehtari, A., Gelman, A., Simpson, D., Carpenter, B. &amp; Bürkner, P.-C. (2021). Rank-normalization, folding, and localization: An improved Rhat for assessing convergence of MCMC (with discussion). </w:t>
      </w:r>
      <w:r>
        <w:rPr>
          <w:i/>
          <w:iCs/>
        </w:rPr>
        <w:t>Bayesian Analysis</w:t>
      </w:r>
      <w:r>
        <w:t>.</w:t>
      </w:r>
    </w:p>
    <w:p w14:paraId="359E4AFA" w14:textId="77777777" w:rsidR="00FC4F85" w:rsidRDefault="00000000">
      <w:bookmarkStart w:id="68" w:name="ref-vicente-serrano_multiscalar_2010"/>
      <w:bookmarkEnd w:id="67"/>
      <w:r>
        <w:t xml:space="preserve">Vicente-Serrano, S.M., Beguería, S. &amp; López-Moreno, J.I. (2010). </w:t>
      </w:r>
      <w:hyperlink r:id="rId49">
        <w:r>
          <w:t>A Multiscalar Drought Index Sensitive to Global Warming: The Standardized Precipitation Evapotranspiration Index</w:t>
        </w:r>
      </w:hyperlink>
      <w:r>
        <w:t xml:space="preserve">. </w:t>
      </w:r>
      <w:r>
        <w:rPr>
          <w:i/>
          <w:iCs/>
        </w:rPr>
        <w:t>Journal of Climate</w:t>
      </w:r>
      <w:r>
        <w:t>, 23, 1696–1718.</w:t>
      </w:r>
    </w:p>
    <w:p w14:paraId="14AF2B3F" w14:textId="77777777" w:rsidR="00FC4F85" w:rsidRDefault="00000000">
      <w:bookmarkStart w:id="69" w:name="ref-vico_how_2017a"/>
      <w:bookmarkEnd w:id="68"/>
      <w:r>
        <w:t xml:space="preserve">Vico, G., Dralle, D., Feng, X., Thompson, S. &amp; Manzoni, S. (2017). </w:t>
      </w:r>
      <w:hyperlink r:id="rId50">
        <w:r>
          <w:t>How competitive is drought deciduousness in tropical forests? A combined eco-hydrological and eco-evolutionary approach</w:t>
        </w:r>
      </w:hyperlink>
      <w:r>
        <w:t xml:space="preserve">. </w:t>
      </w:r>
      <w:r>
        <w:rPr>
          <w:i/>
          <w:iCs/>
        </w:rPr>
        <w:t>Environmental Research Letters</w:t>
      </w:r>
      <w:r>
        <w:t>, 12, 065006.</w:t>
      </w:r>
    </w:p>
    <w:p w14:paraId="1F1ABBDF" w14:textId="77777777" w:rsidR="00FC4F85" w:rsidRDefault="00000000">
      <w:bookmarkStart w:id="70" w:name="ref-vinod_thermal_2023"/>
      <w:bookmarkEnd w:id="69"/>
      <w:r>
        <w:t xml:space="preserve">Vinod, N., Slot, M., McGregor, I.R., Ordway, E.M., Smith, M.N., Taylor, T.C., </w:t>
      </w:r>
      <w:r>
        <w:rPr>
          <w:i/>
          <w:iCs/>
        </w:rPr>
        <w:t>et al.</w:t>
      </w:r>
      <w:r>
        <w:t xml:space="preserve"> (2023). </w:t>
      </w:r>
      <w:hyperlink r:id="rId51">
        <w:r>
          <w:t>Thermal sensitivity across forest vertical profiles: Patterns, mechanisms, and ecological implications</w:t>
        </w:r>
      </w:hyperlink>
      <w:r>
        <w:t xml:space="preserve">. </w:t>
      </w:r>
      <w:r>
        <w:rPr>
          <w:i/>
          <w:iCs/>
        </w:rPr>
        <w:t>New Phytologist</w:t>
      </w:r>
      <w:r>
        <w:t>, 237, 22–47.</w:t>
      </w:r>
    </w:p>
    <w:p w14:paraId="5FA62563" w14:textId="77777777" w:rsidR="00FC4F85" w:rsidRDefault="00000000">
      <w:bookmarkStart w:id="71" w:name="ref-vlam_temperature_2014"/>
      <w:bookmarkEnd w:id="70"/>
      <w:r>
        <w:t xml:space="preserve">Vlam, M., Baker, P.J., Bunyavejchewin, S. &amp; Zuidema, P.A. (2014). </w:t>
      </w:r>
      <w:hyperlink r:id="rId52">
        <w:r>
          <w:t>Temperature and rainfall strongly drive temporal growth variation in Asian tropical forest trees</w:t>
        </w:r>
      </w:hyperlink>
      <w:r>
        <w:t xml:space="preserve">. </w:t>
      </w:r>
      <w:r>
        <w:rPr>
          <w:i/>
          <w:iCs/>
        </w:rPr>
        <w:t>Oecologia</w:t>
      </w:r>
      <w:r>
        <w:t>, 174, 1449–1461.</w:t>
      </w:r>
    </w:p>
    <w:p w14:paraId="03F53CD5" w14:textId="77777777" w:rsidR="00FC4F85" w:rsidRDefault="00000000">
      <w:bookmarkStart w:id="72" w:name="ref-williams_deciduousness_2008"/>
      <w:bookmarkEnd w:id="71"/>
      <w:r>
        <w:t xml:space="preserve">Williams, L.J., Bunyavejchewin, S. &amp; Baker, P.J. (2008). </w:t>
      </w:r>
      <w:hyperlink r:id="rId53">
        <w:r>
          <w:t>Deciduousness in a seasonal tropical forest in western Thailand: Interannual and intraspecific variation in timing, duration and environmental cues</w:t>
        </w:r>
      </w:hyperlink>
      <w:r>
        <w:t xml:space="preserve">. </w:t>
      </w:r>
      <w:r>
        <w:rPr>
          <w:i/>
          <w:iCs/>
        </w:rPr>
        <w:t>Oecologia</w:t>
      </w:r>
      <w:r>
        <w:t>, 155, 571–582.</w:t>
      </w:r>
    </w:p>
    <w:p w14:paraId="722B6023" w14:textId="77777777" w:rsidR="00FC4F85" w:rsidRDefault="00000000">
      <w:bookmarkStart w:id="73" w:name="ref-wu_whitebox_2022"/>
      <w:bookmarkEnd w:id="72"/>
      <w:r>
        <w:t xml:space="preserve">Wu, Q. &amp; Brown, A. (2022). </w:t>
      </w:r>
      <w:r>
        <w:rPr>
          <w:i/>
          <w:iCs/>
        </w:rPr>
        <w:t>’Whitebox’: ’WhiteboxTools’ R frontend</w:t>
      </w:r>
      <w:r>
        <w:t>. Manual.</w:t>
      </w:r>
    </w:p>
    <w:p w14:paraId="051417BA" w14:textId="77777777" w:rsidR="00FC4F85" w:rsidRDefault="00000000">
      <w:bookmarkStart w:id="74" w:name="ref-zuidema_tropical_2022"/>
      <w:bookmarkEnd w:id="73"/>
      <w:r>
        <w:t xml:space="preserve">Zuidema, P.A., Babst, F., Groenendijk, P., Trouet, V., Abiyu, A., Acuña-Soto, R., </w:t>
      </w:r>
      <w:r>
        <w:rPr>
          <w:i/>
          <w:iCs/>
        </w:rPr>
        <w:t>et al.</w:t>
      </w:r>
      <w:r>
        <w:t xml:space="preserve"> (2022). </w:t>
      </w:r>
      <w:hyperlink r:id="rId54">
        <w:r>
          <w:t>Tropical tree growth driven by dry-season climate variability</w:t>
        </w:r>
      </w:hyperlink>
      <w:r>
        <w:t xml:space="preserve">. </w:t>
      </w:r>
      <w:r>
        <w:rPr>
          <w:i/>
          <w:iCs/>
        </w:rPr>
        <w:t>Nature Geoscience</w:t>
      </w:r>
      <w:r>
        <w:t>, 15, 269–276.</w:t>
      </w:r>
    </w:p>
    <w:p w14:paraId="6EDEFB88" w14:textId="77777777" w:rsidR="00FC4F85" w:rsidRDefault="00000000">
      <w:bookmarkStart w:id="75" w:name="ref-zuidema_pantropical_2025"/>
      <w:bookmarkEnd w:id="74"/>
      <w:r>
        <w:t xml:space="preserve">Zuidema, P.A., Groenendijk, P., Rahman, M., Trouet, V., Abiyu, A., Acuña-Soto, R., </w:t>
      </w:r>
      <w:r>
        <w:rPr>
          <w:i/>
          <w:iCs/>
        </w:rPr>
        <w:t>et al.</w:t>
      </w:r>
      <w:r>
        <w:t xml:space="preserve"> (2025). Pantropical tree rings show small effects of drought on stem growth.</w:t>
      </w:r>
    </w:p>
    <w:p w14:paraId="7B647CC0" w14:textId="77777777" w:rsidR="00FC4F85" w:rsidRDefault="00000000">
      <w:bookmarkStart w:id="76" w:name="ref-zuleta_droughtinduced_2017"/>
      <w:bookmarkEnd w:id="75"/>
      <w:r>
        <w:t xml:space="preserve">Zuleta, D., Duque, A., Cardenas, D., Muller-Landau, H.C. &amp; Davies, S.J. (2017). </w:t>
      </w:r>
      <w:hyperlink r:id="rId55">
        <w:r>
          <w:t>Drought-induced mortality patterns and rapid biomass recovery in a terra firme forest in the Colombian Amazon</w:t>
        </w:r>
      </w:hyperlink>
      <w:r>
        <w:t xml:space="preserve">. </w:t>
      </w:r>
      <w:r>
        <w:rPr>
          <w:i/>
          <w:iCs/>
        </w:rPr>
        <w:t>Ecology</w:t>
      </w:r>
      <w:r>
        <w:t>, 98, 2538–2546.</w:t>
      </w:r>
    </w:p>
    <w:bookmarkEnd w:id="19"/>
    <w:bookmarkEnd w:id="76"/>
    <w:p w14:paraId="5912C4C4" w14:textId="77777777" w:rsidR="00FC4F85" w:rsidRDefault="00000000">
      <w:r>
        <w:br w:type="page"/>
      </w:r>
    </w:p>
    <w:p w14:paraId="40136626" w14:textId="77777777" w:rsidR="00FC4F85" w:rsidRDefault="00000000">
      <w:pPr>
        <w:pStyle w:val="Heading1"/>
      </w:pPr>
      <w:bookmarkStart w:id="77" w:name="tables"/>
      <w:bookmarkEnd w:id="17"/>
      <w:r>
        <w:t>Tables</w:t>
      </w:r>
    </w:p>
    <w:p w14:paraId="43429C91" w14:textId="77777777" w:rsidR="00FC4F85" w:rsidRDefault="00000000">
      <w:pPr>
        <w:pStyle w:val="TableCaption"/>
      </w:pPr>
      <w:bookmarkStart w:id="78" w:name="tab:table"/>
      <w:bookmarkEnd w:id="78"/>
      <w:r>
        <w:t>Table 1: 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w:tblPr>
        <w:tblW w:w="0" w:type="auto"/>
        <w:jc w:val="center"/>
        <w:tblLayout w:type="fixed"/>
        <w:tblLook w:val="0420" w:firstRow="1" w:lastRow="0" w:firstColumn="0" w:lastColumn="0" w:noHBand="0" w:noVBand="1"/>
      </w:tblPr>
      <w:tblGrid>
        <w:gridCol w:w="5040"/>
        <w:gridCol w:w="1291"/>
        <w:gridCol w:w="1611"/>
        <w:gridCol w:w="1191"/>
        <w:gridCol w:w="1131"/>
      </w:tblGrid>
      <w:tr w:rsidR="00FC4F85" w14:paraId="5752C946" w14:textId="77777777">
        <w:trPr>
          <w:tblHeader/>
          <w:jc w:val="center"/>
        </w:trPr>
        <w:tc>
          <w:tcPr>
            <w:tcW w:w="50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7D3B91" w14:textId="77777777" w:rsidR="00FC4F85" w:rsidRDefault="00FC4F85">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2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632228"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2010</w:t>
            </w:r>
          </w:p>
        </w:tc>
        <w:tc>
          <w:tcPr>
            <w:tcW w:w="16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225BBC"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2015</w:t>
            </w:r>
          </w:p>
        </w:tc>
        <w:tc>
          <w:tcPr>
            <w:tcW w:w="11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25F0DF"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2020</w:t>
            </w:r>
          </w:p>
        </w:tc>
        <w:tc>
          <w:tcPr>
            <w:tcW w:w="113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966FFA"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evidence</w:t>
            </w:r>
          </w:p>
        </w:tc>
      </w:tr>
      <w:tr w:rsidR="00FC4F85" w14:paraId="655C2149" w14:textId="77777777">
        <w:trPr>
          <w:jc w:val="center"/>
        </w:trPr>
        <w:tc>
          <w:tcPr>
            <w:tcW w:w="50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005B26"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b/>
                <w:color w:val="000000"/>
                <w:sz w:val="18"/>
                <w:szCs w:val="18"/>
              </w:rPr>
              <w:t>Drought characteristics</w:t>
            </w:r>
          </w:p>
        </w:tc>
        <w:tc>
          <w:tcPr>
            <w:tcW w:w="129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B576AE" w14:textId="77777777" w:rsidR="00FC4F85" w:rsidRDefault="00FC4F85">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296BBB0" w14:textId="77777777" w:rsidR="00FC4F85" w:rsidRDefault="00FC4F85">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AB3DE8" w14:textId="77777777" w:rsidR="00FC4F85" w:rsidRDefault="00FC4F85">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3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72C780" w14:textId="77777777" w:rsidR="00FC4F85" w:rsidRDefault="00FC4F85">
            <w:pPr>
              <w:pBdr>
                <w:top w:val="none" w:sz="0" w:space="0" w:color="000000"/>
                <w:left w:val="none" w:sz="0" w:space="0" w:color="000000"/>
                <w:bottom w:val="none" w:sz="0" w:space="0" w:color="000000"/>
                <w:right w:val="none" w:sz="0" w:space="0" w:color="000000"/>
              </w:pBdr>
              <w:spacing w:after="100" w:line="240" w:lineRule="auto"/>
              <w:ind w:left="100" w:right="100"/>
            </w:pPr>
          </w:p>
        </w:tc>
      </w:tr>
      <w:tr w:rsidR="00FC4F85" w14:paraId="0B9B74B8" w14:textId="77777777">
        <w:trPr>
          <w:jc w:val="center"/>
        </w:trPr>
        <w:tc>
          <w:tcPr>
            <w:tcW w:w="504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5D8AB"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Timing</w:t>
            </w:r>
          </w:p>
        </w:tc>
        <w:tc>
          <w:tcPr>
            <w:tcW w:w="12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5E838"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dry season</w:t>
            </w:r>
          </w:p>
        </w:tc>
        <w:tc>
          <w:tcPr>
            <w:tcW w:w="161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A8CDB"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wet season</w:t>
            </w:r>
          </w:p>
        </w:tc>
        <w:tc>
          <w:tcPr>
            <w:tcW w:w="11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A5F3C"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dry to wet</w:t>
            </w:r>
          </w:p>
        </w:tc>
        <w:tc>
          <w:tcPr>
            <w:tcW w:w="11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46B0B"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1</w:t>
            </w:r>
          </w:p>
        </w:tc>
      </w:tr>
      <w:tr w:rsidR="00FC4F85" w14:paraId="3BE65840"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963A6"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1- to 12-mo SPEI classification</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0C8F8"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drought</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AC0FC"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severe drought</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A7D29"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drought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039CE"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1</w:t>
            </w:r>
          </w:p>
        </w:tc>
      </w:tr>
      <w:tr w:rsidR="00FC4F85" w14:paraId="6A37568A" w14:textId="77777777">
        <w:trPr>
          <w:jc w:val="center"/>
        </w:trPr>
        <w:tc>
          <w:tcPr>
            <w:tcW w:w="50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D45383"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b/>
                <w:color w:val="000000"/>
                <w:sz w:val="18"/>
                <w:szCs w:val="18"/>
              </w:rPr>
              <w:t>Species effects</w:t>
            </w:r>
          </w:p>
        </w:tc>
        <w:tc>
          <w:tcPr>
            <w:tcW w:w="12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2948E47" w14:textId="77777777" w:rsidR="00FC4F85" w:rsidRDefault="00FC4F85">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22EA6D" w14:textId="77777777" w:rsidR="00FC4F85" w:rsidRDefault="00FC4F85">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8806A9" w14:textId="77777777" w:rsidR="00FC4F85" w:rsidRDefault="00FC4F85">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742836" w14:textId="77777777" w:rsidR="00FC4F85" w:rsidRDefault="00FC4F85">
            <w:pPr>
              <w:pBdr>
                <w:top w:val="none" w:sz="0" w:space="0" w:color="000000"/>
                <w:left w:val="none" w:sz="0" w:space="0" w:color="000000"/>
                <w:bottom w:val="none" w:sz="0" w:space="0" w:color="000000"/>
                <w:right w:val="none" w:sz="0" w:space="0" w:color="000000"/>
              </w:pBdr>
              <w:spacing w:after="100" w:line="240" w:lineRule="auto"/>
              <w:ind w:left="100" w:right="100"/>
            </w:pPr>
          </w:p>
        </w:tc>
      </w:tr>
      <w:tr w:rsidR="00FC4F85" w14:paraId="67F02CB1" w14:textId="77777777">
        <w:trPr>
          <w:jc w:val="center"/>
        </w:trPr>
        <w:tc>
          <w:tcPr>
            <w:tcW w:w="504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FCB71"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Deciduousness</w:t>
            </w:r>
          </w:p>
        </w:tc>
        <w:tc>
          <w:tcPr>
            <w:tcW w:w="12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C89B0"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61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B0465"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48043"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987EB"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3</w:t>
            </w:r>
          </w:p>
        </w:tc>
      </w:tr>
      <w:tr w:rsidR="00FC4F85" w14:paraId="5F14CBA6"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F78D7"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2010 species sensitivity</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B9139" w14:textId="77777777" w:rsidR="00FC4F85" w:rsidRDefault="00FC4F85">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EE544"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E25F6"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33A6B"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S5</w:t>
            </w:r>
          </w:p>
        </w:tc>
      </w:tr>
      <w:tr w:rsidR="00FC4F85" w14:paraId="2DD57961"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582A9"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2015 species sensitivity</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261B1"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A840A" w14:textId="77777777" w:rsidR="00FC4F85" w:rsidRDefault="00FC4F85">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84B14"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4F0C4"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S5</w:t>
            </w:r>
          </w:p>
        </w:tc>
      </w:tr>
      <w:tr w:rsidR="00FC4F85" w14:paraId="01645A3C" w14:textId="77777777">
        <w:trPr>
          <w:jc w:val="center"/>
        </w:trPr>
        <w:tc>
          <w:tcPr>
            <w:tcW w:w="50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9E4EDC"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b/>
                <w:color w:val="000000"/>
                <w:sz w:val="18"/>
                <w:szCs w:val="18"/>
              </w:rPr>
              <w:t>Microenvironment &amp; individual effects</w:t>
            </w:r>
          </w:p>
        </w:tc>
        <w:tc>
          <w:tcPr>
            <w:tcW w:w="12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4438D8" w14:textId="77777777" w:rsidR="00FC4F85" w:rsidRDefault="00FC4F85">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45981A" w14:textId="77777777" w:rsidR="00FC4F85" w:rsidRDefault="00FC4F85">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E8EAEC" w14:textId="77777777" w:rsidR="00FC4F85" w:rsidRDefault="00FC4F85">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893288" w14:textId="77777777" w:rsidR="00FC4F85" w:rsidRDefault="00FC4F85">
            <w:pPr>
              <w:pBdr>
                <w:top w:val="none" w:sz="0" w:space="0" w:color="000000"/>
                <w:left w:val="none" w:sz="0" w:space="0" w:color="000000"/>
                <w:bottom w:val="none" w:sz="0" w:space="0" w:color="000000"/>
                <w:right w:val="none" w:sz="0" w:space="0" w:color="000000"/>
              </w:pBdr>
              <w:spacing w:after="100" w:line="240" w:lineRule="auto"/>
              <w:ind w:left="100" w:right="100"/>
            </w:pPr>
          </w:p>
        </w:tc>
      </w:tr>
      <w:tr w:rsidR="00FC4F85" w14:paraId="34A91455" w14:textId="77777777">
        <w:trPr>
          <w:jc w:val="center"/>
        </w:trPr>
        <w:tc>
          <w:tcPr>
            <w:tcW w:w="504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66693"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Topographic Wetness Index (TWI)</w:t>
            </w:r>
          </w:p>
        </w:tc>
        <w:tc>
          <w:tcPr>
            <w:tcW w:w="12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9C069"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61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76B86"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4CA13"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8FEF0"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3, 4</w:t>
            </w:r>
          </w:p>
        </w:tc>
      </w:tr>
      <w:tr w:rsidR="00FC4F85" w14:paraId="6EC3F25E"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DBDDF"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Deciduousness:TWI</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9E84E"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1DF70"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5A321"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001DB"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3</w:t>
            </w:r>
          </w:p>
        </w:tc>
      </w:tr>
      <w:tr w:rsidR="00FC4F85" w14:paraId="12405D01"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5E8BF"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crown exposure</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ED71B"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EFA0F"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BBD5C"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C36D5"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4, 5</w:t>
            </w:r>
          </w:p>
        </w:tc>
      </w:tr>
      <w:tr w:rsidR="00FC4F85" w14:paraId="0917EBE6"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C97C0"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other size (DBH) effects</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676EC"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CEADD"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B03CB"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D3E9D"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4</w:t>
            </w:r>
          </w:p>
        </w:tc>
      </w:tr>
      <w:tr w:rsidR="00FC4F85" w14:paraId="238CDE79"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18861"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2010 tree sensitivity</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9E96D" w14:textId="77777777" w:rsidR="00FC4F85" w:rsidRDefault="00FC4F85">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CBB8F"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4494C"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CB51D"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S6</w:t>
            </w:r>
          </w:p>
        </w:tc>
      </w:tr>
      <w:tr w:rsidR="00FC4F85" w14:paraId="7E3001EE" w14:textId="77777777">
        <w:trPr>
          <w:jc w:val="center"/>
        </w:trPr>
        <w:tc>
          <w:tcPr>
            <w:tcW w:w="50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3F7FA0"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2015 tree sensitivity</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101BC2"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05940E" w14:textId="77777777" w:rsidR="00FC4F85" w:rsidRDefault="00FC4F85">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0DA7DD"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EDADC5" w14:textId="77777777" w:rsidR="00FC4F85"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S6</w:t>
            </w:r>
          </w:p>
        </w:tc>
      </w:tr>
    </w:tbl>
    <w:p w14:paraId="12C6FD7A" w14:textId="77777777" w:rsidR="00FC4F85" w:rsidRDefault="00000000">
      <w:r>
        <w:br w:type="page"/>
      </w:r>
    </w:p>
    <w:p w14:paraId="76F6E817" w14:textId="77777777" w:rsidR="00FC4F85" w:rsidRDefault="00000000">
      <w:pPr>
        <w:pStyle w:val="Heading1"/>
      </w:pPr>
      <w:bookmarkStart w:id="79" w:name="figure-legends"/>
      <w:bookmarkEnd w:id="77"/>
      <w:r>
        <w:t>Figure Legends</w:t>
      </w:r>
    </w:p>
    <w:p w14:paraId="7932B216" w14:textId="77777777" w:rsidR="00FC4F85" w:rsidRDefault="00000000">
      <w:r>
        <w:rPr>
          <w:b/>
          <w:bCs/>
          <w:i/>
          <w:iCs/>
        </w:rPr>
        <w:t>Figure 1. Climatic characteristics of the focal drought years compared with the average across years</w:t>
      </w:r>
      <w:r>
        <w:t xml:space="preserve"> in the Huai Kha Khaeng ForestGEO plot, for four daily climate variables: dry days, precipitation, maximum temperature and VPD. (a) 30-day rolling means (in colour for each year) along with their long-term mean and standard deviation (in grey).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current month. Across all panels, light blue background represents the average wet season, from May to October.</w:t>
      </w:r>
    </w:p>
    <w:p w14:paraId="28E70063" w14:textId="77777777" w:rsidR="00FC4F85" w:rsidRDefault="00000000">
      <w:r>
        <w:rPr>
          <w:b/>
          <w:bCs/>
          <w:i/>
          <w:iCs/>
        </w:rPr>
        <w:t>Figure 2: Growth increment timeseries and drought responses</w:t>
      </w:r>
      <w:r>
        <w:t xml:space="preserve"> across trees and species in the Huai Kha Khaeng ForestGEO plot. a) Median of annualised growth increments for all trees of the thirty species analysed (black), and median of species medians (dark grey) from 2009 to 2022. b) Distribution of drought sensitivity of tree growth across all individuals in the three drought years (see main text for equation).</w:t>
      </w:r>
    </w:p>
    <w:p w14:paraId="41069C53" w14:textId="77777777" w:rsidR="00FC4F85" w:rsidRDefault="00000000">
      <w:r>
        <w:rPr>
          <w:b/>
          <w:bCs/>
          <w:i/>
          <w:iCs/>
        </w:rPr>
        <w:t>Figure 3: Variation in sensitivity among species</w:t>
      </w:r>
      <w:r>
        <w:t xml:space="preserve"> 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14:paraId="35A7E522" w14:textId="77777777" w:rsidR="00FC4F85" w:rsidRDefault="00000000">
      <w:r>
        <w:rPr>
          <w:b/>
          <w:bCs/>
          <w:i/>
          <w:iCs/>
        </w:rPr>
        <w:t>Figure 4: Drivers of variation in sensitivity among individuals</w:t>
      </w:r>
      <w:r>
        <w:t>. All panels represent model results from models (one for each drought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14:paraId="050E200C" w14:textId="77777777" w:rsidR="00FC4F85" w:rsidRDefault="00000000">
      <w:r>
        <w:rPr>
          <w:b/>
          <w:bCs/>
          <w:i/>
          <w:iCs/>
        </w:rPr>
        <w:t>Figure 5: Effects of size, exposure and water availability</w:t>
      </w:r>
      <w:r>
        <w:t xml:space="preserve"> 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CII classes in 2010, 2015 and 2020.</w:t>
      </w:r>
      <w:bookmarkEnd w:id="79"/>
    </w:p>
    <w:sectPr w:rsidR="00FC4F85" w:rsidSect="00AB3C3D">
      <w:headerReference w:type="even" r:id="rId56"/>
      <w:headerReference w:type="default" r:id="rId57"/>
      <w:footerReference w:type="even" r:id="rId58"/>
      <w:footerReference w:type="default" r:id="rId59"/>
      <w:headerReference w:type="first" r:id="rId60"/>
      <w:footerReference w:type="first" r:id="rId61"/>
      <w:footnotePr>
        <w:numFmt w:val="chicago"/>
      </w:footnotePr>
      <w:pgSz w:w="12240" w:h="15840"/>
      <w:pgMar w:top="1440" w:right="1440" w:bottom="1440" w:left="1440" w:header="720" w:footer="720" w:gutter="0"/>
      <w:lnNumType w:countBy="1" w:restart="continuou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F611E8" w14:textId="77777777" w:rsidR="0094603D" w:rsidRDefault="0094603D">
      <w:pPr>
        <w:spacing w:before="0" w:after="0" w:line="240" w:lineRule="auto"/>
      </w:pPr>
      <w:r>
        <w:separator/>
      </w:r>
    </w:p>
  </w:endnote>
  <w:endnote w:type="continuationSeparator" w:id="0">
    <w:p w14:paraId="238A18DB" w14:textId="77777777" w:rsidR="0094603D" w:rsidRDefault="009460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1372168"/>
      <w:docPartObj>
        <w:docPartGallery w:val="Page Numbers (Bottom of Page)"/>
        <w:docPartUnique/>
      </w:docPartObj>
    </w:sdtPr>
    <w:sdtContent>
      <w:p w14:paraId="1C87C887" w14:textId="77777777" w:rsidR="00000000" w:rsidRDefault="00000000"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24A655" w14:textId="77777777" w:rsidR="00000000" w:rsidRDefault="00000000" w:rsidP="00163920">
    <w:pPr>
      <w:pStyle w:val="Footer"/>
      <w:rPr>
        <w:rStyle w:val="PageNumber"/>
      </w:rPr>
    </w:pPr>
  </w:p>
  <w:p w14:paraId="390DC2B4" w14:textId="77777777" w:rsidR="00000000" w:rsidRDefault="00000000" w:rsidP="00163920">
    <w:pPr>
      <w:pStyle w:val="Footer"/>
    </w:pPr>
  </w:p>
  <w:p w14:paraId="5FF3333A" w14:textId="77777777" w:rsidR="00000000" w:rsidRDefault="0000000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9824436"/>
      <w:docPartObj>
        <w:docPartGallery w:val="Page Numbers (Bottom of Page)"/>
        <w:docPartUnique/>
      </w:docPartObj>
    </w:sdtPr>
    <w:sdtEndPr>
      <w:rPr>
        <w:noProof/>
      </w:rPr>
    </w:sdtEndPr>
    <w:sdtContent>
      <w:p w14:paraId="18743724"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741F65" w14:textId="77777777" w:rsidR="00000000" w:rsidRDefault="0000000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5238786"/>
      <w:docPartObj>
        <w:docPartGallery w:val="Page Numbers (Bottom of Page)"/>
        <w:docPartUnique/>
      </w:docPartObj>
    </w:sdtPr>
    <w:sdtEndPr>
      <w:rPr>
        <w:noProof/>
      </w:rPr>
    </w:sdtEndPr>
    <w:sdtContent>
      <w:p w14:paraId="1FFB53EE"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CFA2B0" w14:textId="77777777" w:rsidR="00000000" w:rsidRDefault="00000000" w:rsidP="00163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6FA3E" w14:textId="77777777" w:rsidR="0094603D" w:rsidRDefault="0094603D">
      <w:r>
        <w:separator/>
      </w:r>
    </w:p>
  </w:footnote>
  <w:footnote w:type="continuationSeparator" w:id="0">
    <w:p w14:paraId="5E92B4AA" w14:textId="77777777" w:rsidR="0094603D" w:rsidRDefault="00946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2A2AD" w14:textId="77777777" w:rsidR="00000000" w:rsidRDefault="00000000" w:rsidP="00163920">
    <w:pPr>
      <w:pStyle w:val="Header"/>
    </w:pPr>
  </w:p>
  <w:p w14:paraId="26A7A52F" w14:textId="77777777" w:rsidR="00000000" w:rsidRDefault="0000000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47881" w14:textId="77777777" w:rsidR="00000000" w:rsidRPr="00E93916" w:rsidRDefault="0000000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F1818" w14:textId="77777777" w:rsidR="00000000" w:rsidRDefault="00000000" w:rsidP="00163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1C6A4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17701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85"/>
    <w:rsid w:val="000D1C97"/>
    <w:rsid w:val="00153E75"/>
    <w:rsid w:val="001A6D32"/>
    <w:rsid w:val="003335D5"/>
    <w:rsid w:val="0094603D"/>
    <w:rsid w:val="00CC1387"/>
    <w:rsid w:val="00FC4F85"/>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6420"/>
  <w15:docId w15:val="{38BA26E0-EDE4-47B6-9753-A877F2291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16"/>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920"/>
    <w:pPr>
      <w:spacing w:before="100" w:beforeAutospacing="1" w:after="120"/>
    </w:pPr>
    <w:rPr>
      <w:rFonts w:ascii="Palatino Linotype" w:hAnsi="Palatino Linotype"/>
      <w:sz w:val="22"/>
      <w:szCs w:val="22"/>
    </w:rPr>
  </w:style>
  <w:style w:type="paragraph" w:styleId="Heading1">
    <w:name w:val="heading 1"/>
    <w:basedOn w:val="Normal"/>
    <w:next w:val="Normal"/>
    <w:link w:val="Heading1Char"/>
    <w:uiPriority w:val="9"/>
    <w:qFormat/>
    <w:rsid w:val="00200573"/>
    <w:pPr>
      <w:outlineLvl w:val="0"/>
    </w:pPr>
    <w:rPr>
      <w:b/>
      <w:bCs/>
      <w:smallCaps/>
    </w:rPr>
  </w:style>
  <w:style w:type="paragraph" w:styleId="Heading2">
    <w:name w:val="heading 2"/>
    <w:basedOn w:val="Heading3"/>
    <w:next w:val="Normal"/>
    <w:link w:val="Heading2Char"/>
    <w:uiPriority w:val="9"/>
    <w:unhideWhenUsed/>
    <w:qFormat/>
    <w:rsid w:val="00200573"/>
    <w:pPr>
      <w:outlineLvl w:val="1"/>
    </w:pPr>
    <w:rPr>
      <w:b/>
      <w:bCs/>
    </w:rPr>
  </w:style>
  <w:style w:type="paragraph" w:styleId="Heading3">
    <w:name w:val="heading 3"/>
    <w:basedOn w:val="Normal"/>
    <w:next w:val="Normal"/>
    <w:link w:val="Heading3Char"/>
    <w:uiPriority w:val="9"/>
    <w:unhideWhenUsed/>
    <w:qFormat/>
    <w:rsid w:val="00200573"/>
    <w:pPr>
      <w:keepNext/>
      <w:keepLines/>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9DD"/>
    <w:pPr>
      <w:tabs>
        <w:tab w:val="center" w:pos="4680"/>
        <w:tab w:val="right" w:pos="9360"/>
      </w:tabs>
    </w:pPr>
  </w:style>
  <w:style w:type="character" w:customStyle="1" w:styleId="HeaderChar">
    <w:name w:val="Header Char"/>
    <w:basedOn w:val="DefaultParagraphFont"/>
    <w:link w:val="Header"/>
    <w:uiPriority w:val="99"/>
    <w:rsid w:val="00E319DD"/>
  </w:style>
  <w:style w:type="paragraph" w:styleId="Footer">
    <w:name w:val="footer"/>
    <w:basedOn w:val="Normal"/>
    <w:link w:val="FooterChar"/>
    <w:uiPriority w:val="99"/>
    <w:unhideWhenUsed/>
    <w:rsid w:val="00E319DD"/>
    <w:pPr>
      <w:tabs>
        <w:tab w:val="center" w:pos="4680"/>
        <w:tab w:val="right" w:pos="9360"/>
      </w:tabs>
    </w:pPr>
  </w:style>
  <w:style w:type="character" w:customStyle="1" w:styleId="FooterChar">
    <w:name w:val="Footer Char"/>
    <w:basedOn w:val="DefaultParagraphFont"/>
    <w:link w:val="Footer"/>
    <w:uiPriority w:val="99"/>
    <w:rsid w:val="00E319DD"/>
  </w:style>
  <w:style w:type="character" w:customStyle="1" w:styleId="Heading2Char">
    <w:name w:val="Heading 2 Char"/>
    <w:basedOn w:val="DefaultParagraphFont"/>
    <w:link w:val="Heading2"/>
    <w:uiPriority w:val="9"/>
    <w:rsid w:val="00200573"/>
    <w:rPr>
      <w:rFonts w:ascii="Palatino Linotype" w:eastAsiaTheme="majorEastAsia" w:hAnsi="Palatino Linotype" w:cstheme="majorBidi"/>
      <w:b/>
      <w:bCs/>
      <w:szCs w:val="24"/>
    </w:rPr>
  </w:style>
  <w:style w:type="character" w:customStyle="1" w:styleId="Heading1Char">
    <w:name w:val="Heading 1 Char"/>
    <w:basedOn w:val="DefaultParagraphFont"/>
    <w:link w:val="Heading1"/>
    <w:uiPriority w:val="9"/>
    <w:rsid w:val="00200573"/>
    <w:rPr>
      <w:rFonts w:ascii="Palatino Linotype" w:hAnsi="Palatino Linotype"/>
      <w:b/>
      <w:bCs/>
      <w:smallCaps/>
    </w:rPr>
  </w:style>
  <w:style w:type="character" w:styleId="PageNumber">
    <w:name w:val="page number"/>
    <w:basedOn w:val="DefaultParagraphFont"/>
    <w:uiPriority w:val="99"/>
    <w:semiHidden/>
    <w:unhideWhenUsed/>
    <w:rsid w:val="00955CBE"/>
  </w:style>
  <w:style w:type="paragraph" w:styleId="NoSpacing">
    <w:name w:val="No Spacing"/>
    <w:uiPriority w:val="1"/>
    <w:qFormat/>
    <w:rsid w:val="009D7474"/>
  </w:style>
  <w:style w:type="paragraph" w:styleId="FootnoteText">
    <w:name w:val="footnote text"/>
    <w:basedOn w:val="Normal"/>
    <w:link w:val="FootnoteTextChar"/>
    <w:uiPriority w:val="99"/>
    <w:unhideWhenUsed/>
    <w:rsid w:val="00945CD6"/>
    <w:rPr>
      <w:sz w:val="20"/>
      <w:szCs w:val="20"/>
    </w:rPr>
  </w:style>
  <w:style w:type="character" w:customStyle="1" w:styleId="FootnoteTextChar">
    <w:name w:val="Footnote Text Char"/>
    <w:basedOn w:val="DefaultParagraphFont"/>
    <w:link w:val="FootnoteText"/>
    <w:uiPriority w:val="99"/>
    <w:rsid w:val="00945CD6"/>
    <w:rPr>
      <w:sz w:val="20"/>
      <w:szCs w:val="20"/>
    </w:rPr>
  </w:style>
  <w:style w:type="character" w:styleId="FootnoteReference">
    <w:name w:val="footnote reference"/>
    <w:basedOn w:val="DefaultParagraphFont"/>
    <w:uiPriority w:val="99"/>
    <w:semiHidden/>
    <w:unhideWhenUsed/>
    <w:rsid w:val="00945CD6"/>
    <w:rPr>
      <w:vertAlign w:val="superscript"/>
    </w:rPr>
  </w:style>
  <w:style w:type="character" w:customStyle="1" w:styleId="Heading3Char">
    <w:name w:val="Heading 3 Char"/>
    <w:basedOn w:val="DefaultParagraphFont"/>
    <w:link w:val="Heading3"/>
    <w:uiPriority w:val="9"/>
    <w:rsid w:val="00200573"/>
    <w:rPr>
      <w:rFonts w:ascii="Palatino Linotype" w:eastAsiaTheme="majorEastAsia" w:hAnsi="Palatino Linotype" w:cstheme="majorBidi"/>
      <w:szCs w:val="24"/>
    </w:rPr>
  </w:style>
  <w:style w:type="character" w:styleId="LineNumber">
    <w:name w:val="line number"/>
    <w:basedOn w:val="DefaultParagraphFont"/>
    <w:uiPriority w:val="99"/>
    <w:semiHidden/>
    <w:unhideWhenUsed/>
    <w:rsid w:val="00F02676"/>
  </w:style>
  <w:style w:type="paragraph" w:customStyle="1" w:styleId="Newpara">
    <w:name w:val="New para"/>
    <w:basedOn w:val="Normal"/>
    <w:qFormat/>
    <w:rsid w:val="00163920"/>
    <w:pPr>
      <w:ind w:firstLine="720"/>
    </w:pPr>
  </w:style>
  <w:style w:type="paragraph" w:customStyle="1" w:styleId="TableCaption">
    <w:name w:val="Tabl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Revision">
    <w:name w:val="Revision"/>
    <w:hidden/>
    <w:uiPriority w:val="99"/>
    <w:semiHidden/>
    <w:rsid w:val="00153E75"/>
    <w:pPr>
      <w:spacing w:line="240" w:lineRule="auto"/>
    </w:pPr>
    <w:rPr>
      <w:rFonts w:ascii="Palatino Linotype" w:hAnsi="Palatino Linotyp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nplants.2015.139" TargetMode="External"/><Relationship Id="rId18" Type="http://schemas.openxmlformats.org/officeDocument/2006/relationships/hyperlink" Target="https://doi.org/10.1111/j.1365-2486.2009.02004.x" TargetMode="External"/><Relationship Id="rId26" Type="http://schemas.openxmlformats.org/officeDocument/2006/relationships/hyperlink" Target="https://doi.org/10.1111/ele.13659" TargetMode="External"/><Relationship Id="rId39" Type="http://schemas.openxmlformats.org/officeDocument/2006/relationships/hyperlink" Target="https://doi.org/10.5194/essd-13-4349-2021" TargetMode="External"/><Relationship Id="rId21" Type="http://schemas.openxmlformats.org/officeDocument/2006/relationships/hyperlink" Target="https://doi.org/10.1126/science.adv7597" TargetMode="External"/><Relationship Id="rId34" Type="http://schemas.openxmlformats.org/officeDocument/2006/relationships/hyperlink" Target="https://doi.org/10.1111/brv.12756" TargetMode="External"/><Relationship Id="rId42" Type="http://schemas.openxmlformats.org/officeDocument/2006/relationships/hyperlink" Target="https://doi.org/10.32614/CRAN.package.pvldcurve" TargetMode="External"/><Relationship Id="rId47" Type="http://schemas.openxmlformats.org/officeDocument/2006/relationships/hyperlink" Target="https://doi.org/10.1016/j.tree.2021.02.001" TargetMode="External"/><Relationship Id="rId50" Type="http://schemas.openxmlformats.org/officeDocument/2006/relationships/hyperlink" Target="https://doi.org/10.1088/1748-9326/aa6f1b" TargetMode="External"/><Relationship Id="rId55" Type="http://schemas.openxmlformats.org/officeDocument/2006/relationships/hyperlink" Target="https://doi.org/10.1002/ecy.1950" TargetMode="External"/><Relationship Id="rId63" Type="http://schemas.openxmlformats.org/officeDocument/2006/relationships/theme" Target="theme/theme1.xml"/><Relationship Id="rId7" Type="http://schemas.openxmlformats.org/officeDocument/2006/relationships/hyperlink" Target="mailto:anujank@si.edu" TargetMode="External"/><Relationship Id="rId2" Type="http://schemas.openxmlformats.org/officeDocument/2006/relationships/styles" Target="styles.xml"/><Relationship Id="rId16" Type="http://schemas.openxmlformats.org/officeDocument/2006/relationships/hyperlink" Target="https://doi.org/10.1111/nph.17464" TargetMode="External"/><Relationship Id="rId29" Type="http://schemas.openxmlformats.org/officeDocument/2006/relationships/hyperlink" Target="https://doi.org/10.1111/j.1365-2435.2009.01614.x" TargetMode="External"/><Relationship Id="rId11" Type="http://schemas.openxmlformats.org/officeDocument/2006/relationships/hyperlink" Target="https://doi.org/10.1111/gcb.15934" TargetMode="External"/><Relationship Id="rId24" Type="http://schemas.openxmlformats.org/officeDocument/2006/relationships/hyperlink" Target="https://doi.org/10.1111/gcb.14367" TargetMode="External"/><Relationship Id="rId32" Type="http://schemas.openxmlformats.org/officeDocument/2006/relationships/hyperlink" Target="https://doi.org/10.1038/s41467-025-63600-1" TargetMode="External"/><Relationship Id="rId37" Type="http://schemas.openxmlformats.org/officeDocument/2006/relationships/hyperlink" Target="https://doi.org/10.1038/nclimate2641" TargetMode="External"/><Relationship Id="rId40" Type="http://schemas.openxmlformats.org/officeDocument/2006/relationships/hyperlink" Target="https://doi.org/10.1002/2017GL076521" TargetMode="External"/><Relationship Id="rId45" Type="http://schemas.openxmlformats.org/officeDocument/2006/relationships/hyperlink" Target="https://doi.org/10.1111/gcb.14747" TargetMode="External"/><Relationship Id="rId53" Type="http://schemas.openxmlformats.org/officeDocument/2006/relationships/hyperlink" Target="https://doi.org/10.1007/s00442-007-0938-1"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footer" Target="footer3.xml"/><Relationship Id="rId19" Type="http://schemas.openxmlformats.org/officeDocument/2006/relationships/hyperlink" Target="https://doi.org/10.1088/1748-9326/aa75d7" TargetMode="External"/><Relationship Id="rId14" Type="http://schemas.openxmlformats.org/officeDocument/2006/relationships/hyperlink" Target="https://doi.org/10.1038/s41558-023-01776-4" TargetMode="External"/><Relationship Id="rId22" Type="http://schemas.openxmlformats.org/officeDocument/2006/relationships/hyperlink" Target="https://doi.org/10.1111/nph.19130" TargetMode="External"/><Relationship Id="rId27" Type="http://schemas.openxmlformats.org/officeDocument/2006/relationships/hyperlink" Target="https://doi.org/10.1016/j.quascirev.2025.109233" TargetMode="External"/><Relationship Id="rId30" Type="http://schemas.openxmlformats.org/officeDocument/2006/relationships/hyperlink" Target="https://doi.org/10.1017/9781009157896" TargetMode="External"/><Relationship Id="rId35" Type="http://schemas.openxmlformats.org/officeDocument/2006/relationships/hyperlink" Target="https://doi.org/10.1038/s41467-022-28824-5" TargetMode="External"/><Relationship Id="rId43" Type="http://schemas.openxmlformats.org/officeDocument/2006/relationships/hyperlink" Target="https://doi.org/10.5194/cp-12-1889-2016" TargetMode="External"/><Relationship Id="rId48" Type="http://schemas.openxmlformats.org/officeDocument/2006/relationships/hyperlink" Target="https://doi.org/10.1111/jbi.14515" TargetMode="External"/><Relationship Id="rId56" Type="http://schemas.openxmlformats.org/officeDocument/2006/relationships/header" Target="header1.xml"/><Relationship Id="rId8" Type="http://schemas.openxmlformats.org/officeDocument/2006/relationships/hyperlink" Target="https://doi.org/10.1038/s41559-022-01747-6" TargetMode="External"/><Relationship Id="rId51" Type="http://schemas.openxmlformats.org/officeDocument/2006/relationships/hyperlink" Target="https://doi.org/10.1111/nph.18539" TargetMode="External"/><Relationship Id="rId3" Type="http://schemas.openxmlformats.org/officeDocument/2006/relationships/settings" Target="settings.xml"/><Relationship Id="rId12" Type="http://schemas.openxmlformats.org/officeDocument/2006/relationships/hyperlink" Target="https://doi.org/10.1080/07055900.1997.9649597" TargetMode="External"/><Relationship Id="rId17" Type="http://schemas.openxmlformats.org/officeDocument/2006/relationships/hyperlink" Target="https://doi.org/10.1029/2021JG006557" TargetMode="External"/><Relationship Id="rId25" Type="http://schemas.openxmlformats.org/officeDocument/2006/relationships/hyperlink" Target="https://doi.org/10.1111/jvs.12840" TargetMode="External"/><Relationship Id="rId33" Type="http://schemas.openxmlformats.org/officeDocument/2006/relationships/hyperlink" Target="https://doi.org/10.1038/s41561-022-01026-w" TargetMode="External"/><Relationship Id="rId38" Type="http://schemas.openxmlformats.org/officeDocument/2006/relationships/hyperlink" Target="https://doi.org/10.1111/nph.16996" TargetMode="External"/><Relationship Id="rId46" Type="http://schemas.openxmlformats.org/officeDocument/2006/relationships/hyperlink" Target="https://doi.org/10.1007/s00442-013-2724-6" TargetMode="External"/><Relationship Id="rId59" Type="http://schemas.openxmlformats.org/officeDocument/2006/relationships/footer" Target="footer2.xml"/><Relationship Id="rId20" Type="http://schemas.openxmlformats.org/officeDocument/2006/relationships/hyperlink" Target="https://doi.org/10.1007/s00442-020-04760-3" TargetMode="External"/><Relationship Id="rId41" Type="http://schemas.openxmlformats.org/officeDocument/2006/relationships/hyperlink" Target="https://doi.org/10.1111/nph.17266" TargetMode="External"/><Relationship Id="rId54" Type="http://schemas.openxmlformats.org/officeDocument/2006/relationships/hyperlink" Target="https://doi.org/10.1038/s41561-022-00911-8"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8637/jss.v080.i01" TargetMode="External"/><Relationship Id="rId23" Type="http://schemas.openxmlformats.org/officeDocument/2006/relationships/hyperlink" Target="https://doi.org/10.1038/sdata.2015.66" TargetMode="External"/><Relationship Id="rId28" Type="http://schemas.openxmlformats.org/officeDocument/2006/relationships/hyperlink" Target="https://doi.org/10.1111/gcb.16082" TargetMode="External"/><Relationship Id="rId36" Type="http://schemas.openxmlformats.org/officeDocument/2006/relationships/hyperlink" Target="https://doi.org/10.1038/s41467-023-43083-8" TargetMode="External"/><Relationship Id="rId49" Type="http://schemas.openxmlformats.org/officeDocument/2006/relationships/hyperlink" Target="https://doi.org/10.1175/2009JCLI2909.1" TargetMode="External"/><Relationship Id="rId57" Type="http://schemas.openxmlformats.org/officeDocument/2006/relationships/header" Target="header2.xml"/><Relationship Id="rId10" Type="http://schemas.openxmlformats.org/officeDocument/2006/relationships/hyperlink" Target="https://doi.org/10.1111/gcb.12712" TargetMode="External"/><Relationship Id="rId31" Type="http://schemas.openxmlformats.org/officeDocument/2006/relationships/hyperlink" Target="https://doi.org/10.1111/nph.17187" TargetMode="External"/><Relationship Id="rId44" Type="http://schemas.openxmlformats.org/officeDocument/2006/relationships/hyperlink" Target="https://doi.org/10.1016/j.dendro.2019.04.001" TargetMode="External"/><Relationship Id="rId52" Type="http://schemas.openxmlformats.org/officeDocument/2006/relationships/hyperlink" Target="https://doi.org/10.1007/s00442-013-2846-x" TargetMode="External"/><Relationship Id="rId6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oi.org/10.1111/gcb.147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8442</Words>
  <Characters>48122</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Krishna Anujan</dc:creator>
  <cp:keywords/>
  <cp:lastModifiedBy>Krishna Anujan</cp:lastModifiedBy>
  <cp:revision>1</cp:revision>
  <dcterms:created xsi:type="dcterms:W3CDTF">2025-11-01T07:18:00Z</dcterms:created>
  <dcterms:modified xsi:type="dcterms:W3CDTF">2025-11-01T07:21:00Z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